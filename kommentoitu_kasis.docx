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85AFA" w14:textId="77777777" w:rsidR="006E0EE1" w:rsidRDefault="0053618B">
      <w:pPr>
        <w:pStyle w:val="Title"/>
        <w:rPr>
          <w:lang w:val="fi-FI"/>
        </w:rPr>
      </w:pPr>
      <w:bookmarkStart w:id="0" w:name="_GoBack"/>
      <w:bookmarkEnd w:id="0"/>
      <w:r>
        <w:rPr>
          <w:lang w:val="fi-FI"/>
        </w:rPr>
        <w:t>Pari sanaa asumisesta – miten yliopisto-opiskelijoiden kirjoittamissa vaihtoraporteissa asetetaan tekstikappaleen topiikki?</w:t>
      </w:r>
    </w:p>
    <w:p w14:paraId="4BB717A4" w14:textId="77777777" w:rsidR="006E0EE1" w:rsidRDefault="006E0EE1">
      <w:pPr>
        <w:pStyle w:val="Compact"/>
        <w:rPr>
          <w:lang w:val="fi-FI"/>
        </w:rPr>
      </w:pPr>
    </w:p>
    <w:p w14:paraId="71DD7390" w14:textId="7B9CEF86" w:rsidR="006E0EE1" w:rsidRPr="006A12BD" w:rsidRDefault="0053618B">
      <w:pPr>
        <w:pStyle w:val="Author"/>
        <w:rPr>
          <w:strike/>
          <w:sz w:val="20"/>
          <w:szCs w:val="20"/>
          <w:rPrChange w:id="1" w:author="Author">
            <w:rPr>
              <w:sz w:val="20"/>
              <w:szCs w:val="20"/>
            </w:rPr>
          </w:rPrChange>
        </w:rPr>
      </w:pPr>
      <w:r w:rsidRPr="006A12BD">
        <w:rPr>
          <w:strike/>
          <w:sz w:val="20"/>
          <w:szCs w:val="20"/>
          <w:rPrChange w:id="2" w:author="Author">
            <w:rPr>
              <w:sz w:val="20"/>
              <w:szCs w:val="20"/>
            </w:rPr>
          </w:rPrChange>
        </w:rPr>
        <w:t>This paper explores the various strategies writers use to shift from one topic to another based on a corpus of student exchange reports. The main questions addressed in the study are 1) what linguistic means students use to set a new topic and 2) how these means could be defined functionally and syntactically. The data for the study consists of 492 reports from</w:t>
      </w:r>
      <w:r w:rsidR="00E763A2" w:rsidRPr="006A12BD">
        <w:rPr>
          <w:strike/>
          <w:sz w:val="20"/>
          <w:szCs w:val="20"/>
          <w:rPrChange w:id="3" w:author="Author">
            <w:rPr>
              <w:sz w:val="20"/>
              <w:szCs w:val="20"/>
            </w:rPr>
          </w:rPrChange>
        </w:rPr>
        <w:t xml:space="preserve"> an</w:t>
      </w:r>
      <w:r w:rsidRPr="006A12BD">
        <w:rPr>
          <w:strike/>
          <w:sz w:val="20"/>
          <w:szCs w:val="20"/>
          <w:rPrChange w:id="4" w:author="Author">
            <w:rPr>
              <w:sz w:val="20"/>
              <w:szCs w:val="20"/>
            </w:rPr>
          </w:rPrChange>
        </w:rPr>
        <w:t xml:space="preserve"> exchange period abroad. Both qualitative and statistical approaches were adopted in order to capture the complexities of the phenomenon. The paper describes 13 separate functional groups of topic-setting strategies. The statistical analysis conducted on these groups shows that majority of them can be drawn from three simple micro-level variables. This information can be used to develop teaching and writing practises especially in L2 context but to some degree in L1 also.</w:t>
      </w:r>
    </w:p>
    <w:p w14:paraId="57A75931" w14:textId="77777777" w:rsidR="006E0EE1" w:rsidRDefault="006E0EE1">
      <w:pPr>
        <w:pStyle w:val="Compact"/>
        <w:spacing w:line="240" w:lineRule="auto"/>
      </w:pPr>
    </w:p>
    <w:p w14:paraId="4A158CA2" w14:textId="38B43E53" w:rsidR="006E0EE1" w:rsidRDefault="0053618B">
      <w:pPr>
        <w:pStyle w:val="BodyText"/>
        <w:rPr>
          <w:lang w:val="fi-FI"/>
        </w:rPr>
      </w:pPr>
      <w:r>
        <w:rPr>
          <w:lang w:val="fi-FI"/>
        </w:rPr>
        <w:t>Avainsanat: topiikki, kirjoittaminen, korpusmen</w:t>
      </w:r>
      <w:r w:rsidR="00873A6D">
        <w:rPr>
          <w:lang w:val="fi-FI"/>
        </w:rPr>
        <w:t>e</w:t>
      </w:r>
      <w:r>
        <w:rPr>
          <w:lang w:val="fi-FI"/>
        </w:rPr>
        <w:t>telmät</w:t>
      </w:r>
    </w:p>
    <w:p w14:paraId="37C108E8" w14:textId="77777777" w:rsidR="006E0EE1" w:rsidRPr="00250921" w:rsidRDefault="0053618B">
      <w:pPr>
        <w:pStyle w:val="BodyText"/>
        <w:rPr>
          <w:lang w:val="fi-FI"/>
        </w:rPr>
      </w:pPr>
      <w:r w:rsidRPr="00250921">
        <w:rPr>
          <w:lang w:val="fi-FI"/>
        </w:rPr>
        <w:t>Keywords: topic, writing, corpus-based methods</w:t>
      </w:r>
    </w:p>
    <w:p w14:paraId="037F6EE6" w14:textId="77777777" w:rsidR="006E0EE1" w:rsidRPr="00250921" w:rsidRDefault="006E0EE1">
      <w:pPr>
        <w:pStyle w:val="Compact"/>
        <w:spacing w:line="240" w:lineRule="auto"/>
        <w:rPr>
          <w:lang w:val="fi-FI"/>
        </w:rPr>
      </w:pPr>
      <w:bookmarkStart w:id="5" w:name="johdanto"/>
      <w:bookmarkEnd w:id="5"/>
    </w:p>
    <w:p w14:paraId="4ACE0D06" w14:textId="77777777" w:rsidR="006E0EE1" w:rsidRDefault="0053618B">
      <w:pPr>
        <w:pStyle w:val="Heading1"/>
        <w:rPr>
          <w:lang w:val="fi-FI"/>
        </w:rPr>
      </w:pPr>
      <w:r>
        <w:rPr>
          <w:lang w:val="fi-FI"/>
        </w:rPr>
        <w:t>Johdanto</w:t>
      </w:r>
    </w:p>
    <w:p w14:paraId="5DD6841B" w14:textId="77777777" w:rsidR="006E0EE1" w:rsidRDefault="006E0EE1">
      <w:pPr>
        <w:pStyle w:val="Compact"/>
        <w:spacing w:line="240" w:lineRule="auto"/>
        <w:rPr>
          <w:lang w:val="fi-FI"/>
        </w:rPr>
      </w:pPr>
    </w:p>
    <w:p w14:paraId="45F09C38" w14:textId="14EE98D5" w:rsidR="00383411" w:rsidRDefault="0053618B">
      <w:pPr>
        <w:pStyle w:val="FirstParagraph"/>
        <w:rPr>
          <w:ins w:id="6" w:author="Author"/>
          <w:lang w:val="fi-FI"/>
        </w:rPr>
      </w:pPr>
      <w:r>
        <w:rPr>
          <w:lang w:val="fi-FI"/>
        </w:rPr>
        <w:t>Lähestyessämme 2020-lukua Suomen oppilaitoksissa ja korkeakouluissa opiskelee kasvava joukko kirjoittajia (L1 ja L2), jolla ei opintojensa alkuvaiheessa ole opinnoissa menestymiseen tarvittavia tekstitaitoja</w:t>
      </w:r>
      <w:r w:rsidR="00237274">
        <w:rPr>
          <w:lang w:val="fi-FI"/>
        </w:rPr>
        <w:t xml:space="preserve"> (lähteitä</w:t>
      </w:r>
      <w:ins w:id="7" w:author="Author">
        <w:r w:rsidR="00137199">
          <w:rPr>
            <w:lang w:val="fi-FI"/>
          </w:rPr>
          <w:t>, esim. OPH:n selvitykset,</w:t>
        </w:r>
      </w:ins>
      <w:r w:rsidR="00237274">
        <w:rPr>
          <w:lang w:val="fi-FI"/>
        </w:rPr>
        <w:t xml:space="preserve"> tähän). </w:t>
      </w:r>
      <w:r>
        <w:rPr>
          <w:lang w:val="fi-FI"/>
        </w:rPr>
        <w:t>Kaiken tasoisilla kirjoittajilla on saatavilla lähes rajaton tekstimaailma, jota olisi mahdollista hyödyntää tai oppia hyödyntämään oman kirjoituspros</w:t>
      </w:r>
      <w:r w:rsidR="00237274">
        <w:rPr>
          <w:lang w:val="fi-FI"/>
        </w:rPr>
        <w:t>essinsa tukena.</w:t>
      </w:r>
      <w:del w:id="8" w:author="Author">
        <w:r w:rsidR="00237274" w:rsidDel="00F1621E">
          <w:rPr>
            <w:lang w:val="fi-FI"/>
          </w:rPr>
          <w:delText xml:space="preserve"> </w:delText>
        </w:r>
      </w:del>
      <w:ins w:id="9" w:author="Author">
        <w:r w:rsidR="00F1621E">
          <w:rPr>
            <w:rStyle w:val="FootnoteReference"/>
            <w:lang w:val="fi-FI"/>
          </w:rPr>
          <w:footnoteReference w:id="1"/>
        </w:r>
        <w:r w:rsidR="00F1621E">
          <w:rPr>
            <w:lang w:val="fi-FI"/>
          </w:rPr>
          <w:t xml:space="preserve"> </w:t>
        </w:r>
        <w:r w:rsidR="006A12BD">
          <w:rPr>
            <w:lang w:val="fi-FI"/>
          </w:rPr>
          <w:t>Kieli</w:t>
        </w:r>
        <w:r w:rsidR="00F10B0A">
          <w:rPr>
            <w:lang w:val="fi-FI"/>
          </w:rPr>
          <w:t xml:space="preserve"> tarjoaa kuitenkin loputtoman määrän mahdollisuuksia ilmaista itseään ja vuorovaikuttaa, joten usein kirjoittaja kaipaisi tietoa tyypillisistä ja tilanteeseen sopivista ratkaisuista. Tässä tekstikorpukset voivat olla suureksi avuksi. </w:t>
        </w:r>
      </w:ins>
      <w:r>
        <w:rPr>
          <w:lang w:val="fi-FI"/>
        </w:rPr>
        <w:t xml:space="preserve">Tekstimassojen </w:t>
      </w:r>
      <w:r w:rsidR="00237274">
        <w:rPr>
          <w:lang w:val="fi-FI"/>
        </w:rPr>
        <w:t xml:space="preserve">analyyttinen tarkastelu ja </w:t>
      </w:r>
      <w:r>
        <w:rPr>
          <w:lang w:val="fi-FI"/>
        </w:rPr>
        <w:t xml:space="preserve">jäsentely kirjoittamisen tarpeisiin ei kuitenkaan ole yksinkertaista, eikä </w:t>
      </w:r>
      <w:ins w:id="14" w:author="Author">
        <w:r w:rsidR="00083F66">
          <w:rPr>
            <w:lang w:val="fi-FI"/>
          </w:rPr>
          <w:t xml:space="preserve">ainakaan toistaiseksi </w:t>
        </w:r>
      </w:ins>
      <w:del w:id="15" w:author="Author">
        <w:r w:rsidDel="00083F66">
          <w:rPr>
            <w:lang w:val="fi-FI"/>
          </w:rPr>
          <w:delText xml:space="preserve">siihen </w:delText>
        </w:r>
      </w:del>
      <w:ins w:id="16" w:author="Author">
        <w:r w:rsidR="00083F66">
          <w:rPr>
            <w:lang w:val="fi-FI"/>
          </w:rPr>
          <w:t xml:space="preserve">analyysiä avustamaan </w:t>
        </w:r>
      </w:ins>
      <w:del w:id="17" w:author="Author">
        <w:r w:rsidDel="00DF563D">
          <w:rPr>
            <w:lang w:val="fi-FI"/>
          </w:rPr>
          <w:delText xml:space="preserve">tässä – ainakin jossain määrin </w:delText>
        </w:r>
        <w:r w:rsidR="00873A6D" w:rsidDel="00DF563D">
          <w:rPr>
            <w:lang w:val="fi-FI"/>
          </w:rPr>
          <w:delText xml:space="preserve">uudessa – </w:delText>
        </w:r>
        <w:r w:rsidDel="00DF563D">
          <w:rPr>
            <w:lang w:val="fi-FI"/>
          </w:rPr>
          <w:delText xml:space="preserve"> tilanteessa </w:delText>
        </w:r>
      </w:del>
      <w:r>
        <w:rPr>
          <w:lang w:val="fi-FI"/>
        </w:rPr>
        <w:t xml:space="preserve">ole </w:t>
      </w:r>
      <w:r w:rsidR="00354562">
        <w:rPr>
          <w:lang w:val="fi-FI"/>
        </w:rPr>
        <w:t xml:space="preserve">suomen kielelle </w:t>
      </w:r>
      <w:del w:id="18" w:author="Author">
        <w:r w:rsidR="00354562" w:rsidDel="00083F66">
          <w:rPr>
            <w:lang w:val="fi-FI"/>
          </w:rPr>
          <w:delText xml:space="preserve">vielä </w:delText>
        </w:r>
      </w:del>
      <w:r w:rsidR="00354562">
        <w:rPr>
          <w:lang w:val="fi-FI"/>
        </w:rPr>
        <w:t>tarjolla sovelluksia</w:t>
      </w:r>
      <w:ins w:id="19" w:author="Author">
        <w:del w:id="20" w:author="Author">
          <w:r w:rsidR="00DF563D" w:rsidDel="00083F66">
            <w:rPr>
              <w:lang w:val="fi-FI"/>
            </w:rPr>
            <w:delText>kaan</w:delText>
          </w:r>
        </w:del>
      </w:ins>
      <w:r w:rsidR="00354562">
        <w:rPr>
          <w:lang w:val="fi-FI"/>
        </w:rPr>
        <w:t xml:space="preserve"> (</w:t>
      </w:r>
      <w:r w:rsidR="00C7500A" w:rsidRPr="00C7500A">
        <w:rPr>
          <w:lang w:val="fi-FI"/>
        </w:rPr>
        <w:t>Koskenniemi, Lindén, Carlson, Vainio, Arppe, Lennes, Westerlund, Hyvärinen, Bartis, Nuolijärvi &amp; Pieh</w:t>
      </w:r>
      <w:r w:rsidR="00354562">
        <w:rPr>
          <w:lang w:val="fi-FI"/>
        </w:rPr>
        <w:t>l</w:t>
      </w:r>
      <w:r>
        <w:rPr>
          <w:lang w:val="fi-FI"/>
        </w:rPr>
        <w:t xml:space="preserve"> 2012). </w:t>
      </w:r>
      <w:ins w:id="21" w:author="Author">
        <w:r w:rsidR="00EA0603">
          <w:rPr>
            <w:lang w:val="fi-FI"/>
          </w:rPr>
          <w:t xml:space="preserve">Meillä ei myöskään ole </w:t>
        </w:r>
        <w:r w:rsidR="009E1DF2">
          <w:rPr>
            <w:lang w:val="fi-FI"/>
          </w:rPr>
          <w:t xml:space="preserve">tarjolla aineistopohjaista fraasipankkia, jota voisi käyttää </w:t>
        </w:r>
        <w:del w:id="22" w:author="Author">
          <w:r w:rsidR="009E1DF2" w:rsidDel="00137199">
            <w:rPr>
              <w:lang w:val="fi-FI"/>
            </w:rPr>
            <w:delText>korkeakoulu</w:delText>
          </w:r>
        </w:del>
        <w:r w:rsidR="009E1DF2">
          <w:rPr>
            <w:lang w:val="fi-FI"/>
          </w:rPr>
          <w:t>opi</w:t>
        </w:r>
        <w:r w:rsidR="00137199">
          <w:rPr>
            <w:lang w:val="fi-FI"/>
          </w:rPr>
          <w:t>skelun ja kirjoittamisen</w:t>
        </w:r>
        <w:del w:id="23" w:author="Author">
          <w:r w:rsidR="009E1DF2" w:rsidDel="00137199">
            <w:rPr>
              <w:lang w:val="fi-FI"/>
            </w:rPr>
            <w:delText>ntojen</w:delText>
          </w:r>
        </w:del>
        <w:r w:rsidR="009E1DF2">
          <w:rPr>
            <w:lang w:val="fi-FI"/>
          </w:rPr>
          <w:t xml:space="preserve"> tukena</w:t>
        </w:r>
        <w:r w:rsidR="00137199">
          <w:rPr>
            <w:lang w:val="fi-FI"/>
          </w:rPr>
          <w:t xml:space="preserve"> (olisko tässä hyvä olla esimerkki jostain kv-pankista)</w:t>
        </w:r>
        <w:r w:rsidR="009E1DF2">
          <w:rPr>
            <w:lang w:val="fi-FI"/>
          </w:rPr>
          <w:t>.</w:t>
        </w:r>
        <w:r w:rsidR="00A819E7">
          <w:rPr>
            <w:lang w:val="fi-FI"/>
          </w:rPr>
          <w:t xml:space="preserve"> </w:t>
        </w:r>
        <w:commentRangeStart w:id="24"/>
        <w:r w:rsidR="00A819E7">
          <w:rPr>
            <w:lang w:val="fi-FI"/>
          </w:rPr>
          <w:t xml:space="preserve">Tutkimuksemme keskeisenä tavoitteena onkin </w:t>
        </w:r>
        <w:r w:rsidR="00137199">
          <w:rPr>
            <w:lang w:val="fi-FI"/>
          </w:rPr>
          <w:t xml:space="preserve">ottaa </w:t>
        </w:r>
        <w:r w:rsidR="00FA15C2">
          <w:rPr>
            <w:lang w:val="fi-FI"/>
          </w:rPr>
          <w:t xml:space="preserve">ensimmäinen </w:t>
        </w:r>
        <w:r w:rsidR="00137199">
          <w:rPr>
            <w:lang w:val="fi-FI"/>
          </w:rPr>
          <w:t xml:space="preserve">askel </w:t>
        </w:r>
        <w:r w:rsidR="00F10B0A">
          <w:rPr>
            <w:lang w:val="fi-FI"/>
          </w:rPr>
          <w:t xml:space="preserve">yllä kuvattuun </w:t>
        </w:r>
        <w:r w:rsidR="00FA15C2">
          <w:rPr>
            <w:lang w:val="fi-FI"/>
          </w:rPr>
          <w:t>suuntaan ja avata keskustelu</w:t>
        </w:r>
        <w:r w:rsidR="00137199">
          <w:rPr>
            <w:lang w:val="fi-FI"/>
          </w:rPr>
          <w:t xml:space="preserve"> t</w:t>
        </w:r>
        <w:del w:id="25" w:author="Author">
          <w:r w:rsidR="00A819E7" w:rsidDel="00137199">
            <w:rPr>
              <w:lang w:val="fi-FI"/>
            </w:rPr>
            <w:delText xml:space="preserve">avata </w:delText>
          </w:r>
          <w:commentRangeStart w:id="26"/>
          <w:r w:rsidR="00A819E7" w:rsidDel="00137199">
            <w:rPr>
              <w:lang w:val="fi-FI"/>
            </w:rPr>
            <w:delText>keskustelua</w:delText>
          </w:r>
          <w:commentRangeEnd w:id="26"/>
          <w:r w:rsidR="00A819E7" w:rsidDel="00137199">
            <w:rPr>
              <w:rStyle w:val="CommentReference"/>
              <w:rFonts w:ascii="Cambria" w:hAnsi="Cambria"/>
            </w:rPr>
            <w:commentReference w:id="26"/>
          </w:r>
          <w:r w:rsidR="00A819E7" w:rsidDel="00137199">
            <w:rPr>
              <w:lang w:val="fi-FI"/>
            </w:rPr>
            <w:delText xml:space="preserve"> t</w:delText>
          </w:r>
        </w:del>
        <w:r w:rsidR="00A819E7">
          <w:rPr>
            <w:lang w:val="fi-FI"/>
          </w:rPr>
          <w:t>ekstiaineistoihin pohjaav</w:t>
        </w:r>
        <w:del w:id="27" w:author="Author">
          <w:r w:rsidR="00A819E7" w:rsidDel="00C529F6">
            <w:rPr>
              <w:lang w:val="fi-FI"/>
            </w:rPr>
            <w:delText>a</w:delText>
          </w:r>
        </w:del>
        <w:r w:rsidR="00A819E7">
          <w:rPr>
            <w:lang w:val="fi-FI"/>
          </w:rPr>
          <w:t xml:space="preserve">an, </w:t>
        </w:r>
        <w:r w:rsidR="00A819E7" w:rsidRPr="006A12BD">
          <w:rPr>
            <w:b/>
            <w:lang w:val="fi-FI"/>
            <w:rPrChange w:id="28" w:author="Author">
              <w:rPr>
                <w:lang w:val="fi-FI"/>
              </w:rPr>
            </w:rPrChange>
          </w:rPr>
          <w:t xml:space="preserve">kirjottamisen opetuksen </w:t>
        </w:r>
        <w:r w:rsidR="00A819E7" w:rsidRPr="006A12BD">
          <w:rPr>
            <w:b/>
            <w:lang w:val="fi-FI"/>
            <w:rPrChange w:id="29" w:author="Author">
              <w:rPr>
                <w:lang w:val="fi-FI"/>
              </w:rPr>
            </w:rPrChange>
          </w:rPr>
          <w:lastRenderedPageBreak/>
          <w:t>tar</w:t>
        </w:r>
        <w:r w:rsidR="00FA15C2" w:rsidRPr="006A12BD">
          <w:rPr>
            <w:b/>
            <w:lang w:val="fi-FI"/>
            <w:rPrChange w:id="30" w:author="Author">
              <w:rPr>
                <w:lang w:val="fi-FI"/>
              </w:rPr>
            </w:rPrChange>
          </w:rPr>
          <w:t>peisiin suunnatun</w:t>
        </w:r>
        <w:del w:id="31" w:author="Author">
          <w:r w:rsidR="00A819E7" w:rsidRPr="006A12BD" w:rsidDel="00FA15C2">
            <w:rPr>
              <w:b/>
              <w:lang w:val="fi-FI"/>
              <w:rPrChange w:id="32" w:author="Author">
                <w:rPr>
                  <w:lang w:val="fi-FI"/>
                </w:rPr>
              </w:rPrChange>
            </w:rPr>
            <w:delText xml:space="preserve">koituksiin </w:delText>
          </w:r>
        </w:del>
        <w:r w:rsidR="00137199">
          <w:rPr>
            <w:lang w:val="fi-FI"/>
          </w:rPr>
          <w:t xml:space="preserve"> kielen rakenteiden </w:t>
        </w:r>
        <w:r w:rsidR="00C529F6">
          <w:rPr>
            <w:lang w:val="fi-FI"/>
          </w:rPr>
          <w:t xml:space="preserve">tekstuaalisen käytön / pragmatiikan (?) </w:t>
        </w:r>
        <w:r w:rsidR="00137199">
          <w:rPr>
            <w:lang w:val="fi-FI"/>
          </w:rPr>
          <w:t>tarkastelu</w:t>
        </w:r>
        <w:r w:rsidR="00FA15C2">
          <w:rPr>
            <w:lang w:val="fi-FI"/>
          </w:rPr>
          <w:t>sta</w:t>
        </w:r>
        <w:r w:rsidR="00137199">
          <w:rPr>
            <w:lang w:val="fi-FI"/>
          </w:rPr>
          <w:t>.</w:t>
        </w:r>
        <w:commentRangeEnd w:id="24"/>
        <w:r w:rsidR="00137199">
          <w:rPr>
            <w:rStyle w:val="CommentReference"/>
            <w:rFonts w:ascii="Cambria" w:hAnsi="Cambria"/>
          </w:rPr>
          <w:commentReference w:id="24"/>
        </w:r>
        <w:del w:id="33" w:author="Author">
          <w:r w:rsidR="00A819E7" w:rsidDel="00137199">
            <w:rPr>
              <w:lang w:val="fi-FI"/>
            </w:rPr>
            <w:delText>suuntaavaa kielitieteellistä sovellutuksista.</w:delText>
          </w:r>
        </w:del>
      </w:ins>
    </w:p>
    <w:p w14:paraId="368672E9" w14:textId="77777777" w:rsidR="009E1DF2" w:rsidRDefault="009E1DF2">
      <w:pPr>
        <w:pStyle w:val="FirstParagraph"/>
        <w:rPr>
          <w:ins w:id="34" w:author="Author"/>
          <w:lang w:val="fi-FI"/>
        </w:rPr>
      </w:pPr>
    </w:p>
    <w:p w14:paraId="0996F35A" w14:textId="3FCB5BC5" w:rsidR="006E0EE1" w:rsidRPr="000674B3" w:rsidDel="00137199" w:rsidRDefault="006A12BD">
      <w:pPr>
        <w:pStyle w:val="FirstParagraph"/>
        <w:rPr>
          <w:del w:id="35" w:author="Author"/>
          <w:lang w:val="fi-FI"/>
        </w:rPr>
      </w:pPr>
      <w:moveToRangeStart w:id="36" w:author="Author" w:name="move521575363"/>
      <w:moveTo w:id="37" w:author="Author">
        <w:r>
          <w:rPr>
            <w:lang w:val="fi-FI"/>
          </w:rPr>
          <w:t>Tutkimuksen aineisto koostuu yliopisto-opintoihin sisältyvästä opiskelijavaihdosta kirjoitetuista vaihtoraporteista</w:t>
        </w:r>
      </w:moveTo>
      <w:ins w:id="38" w:author="Author">
        <w:r>
          <w:rPr>
            <w:lang w:val="fi-FI"/>
          </w:rPr>
          <w:t>, ja tässä a</w:t>
        </w:r>
      </w:ins>
      <w:moveTo w:id="39" w:author="Author">
        <w:del w:id="40" w:author="Author">
          <w:r w:rsidDel="006A12BD">
            <w:rPr>
              <w:lang w:val="fi-FI"/>
            </w:rPr>
            <w:delText xml:space="preserve">. </w:delText>
          </w:r>
        </w:del>
      </w:moveTo>
      <w:moveToRangeEnd w:id="36"/>
      <w:ins w:id="41" w:author="Author">
        <w:del w:id="42" w:author="Author">
          <w:r w:rsidR="00DD7096" w:rsidDel="00137199">
            <w:rPr>
              <w:lang w:val="fi-FI"/>
            </w:rPr>
            <w:delText xml:space="preserve">Oppijoiden teksteistä koostuvien korpusten avulla on tyypillisesti tartuttu erilaisten kasvuilmiöiden (sanapituus, lausepituus, tekstin pituus) lisäksi erilaisiin sanaston frekvensseihin. </w:delText>
          </w:r>
        </w:del>
      </w:ins>
      <w:moveToRangeStart w:id="43" w:author="Author" w:name="move521570857"/>
      <w:moveTo w:id="44" w:author="Author">
        <w:del w:id="45" w:author="Author">
          <w:r w:rsidR="00137199" w:rsidDel="00137199">
            <w:rPr>
              <w:lang w:val="fi-FI"/>
            </w:rPr>
            <w:delText xml:space="preserve">(Biber, Conrad &amp; Reppen, Myhill käy ehkä myös). </w:delText>
          </w:r>
        </w:del>
      </w:moveTo>
      <w:moveToRangeEnd w:id="43"/>
      <w:ins w:id="46" w:author="Author">
        <w:del w:id="47" w:author="Author">
          <w:r w:rsidR="00DD7096" w:rsidDel="00137199">
            <w:rPr>
              <w:lang w:val="fi-FI"/>
            </w:rPr>
            <w:delText xml:space="preserve">Tämä onkin yksinkertaisempaa, koska sitä varten on automatisoituja työkaluja. </w:delText>
          </w:r>
        </w:del>
      </w:ins>
      <w:moveFromRangeStart w:id="48" w:author="Author" w:name="move521570857"/>
      <w:moveFrom w:id="49" w:author="Author">
        <w:ins w:id="50" w:author="Author">
          <w:del w:id="51" w:author="Author">
            <w:r w:rsidR="00DD7096" w:rsidDel="00137199">
              <w:rPr>
                <w:lang w:val="fi-FI"/>
              </w:rPr>
              <w:delText xml:space="preserve">(Biber, Conrad &amp; Reppen, Myhill käy ehkä myös). </w:delText>
            </w:r>
          </w:del>
        </w:ins>
      </w:moveFrom>
      <w:moveFromRangeEnd w:id="48"/>
      <w:ins w:id="52" w:author="Author">
        <w:del w:id="53" w:author="Author">
          <w:r w:rsidR="00DD7096" w:rsidDel="00137199">
            <w:rPr>
              <w:lang w:val="fi-FI"/>
            </w:rPr>
            <w:delText xml:space="preserve">Lauserajat ylittävät diskurssin/tekstin rakenteeseen </w:delText>
          </w:r>
          <w:r w:rsidR="006A5125" w:rsidDel="00137199">
            <w:rPr>
              <w:lang w:val="fi-FI"/>
            </w:rPr>
            <w:delText xml:space="preserve">liittyvät kysymykset ovat kiinnostavia mutta niiden tarkastelu kaatuu usein siihen, että aineiston annotointi olisi tehtävä käsityönä – ilmöt ovat sellaisia, ettei niitä ole kovin helppo automatisoida. </w:delText>
          </w:r>
        </w:del>
      </w:ins>
      <w:del w:id="54" w:author="Author">
        <w:r w:rsidR="00354562" w:rsidDel="00137199">
          <w:rPr>
            <w:lang w:val="fi-FI"/>
          </w:rPr>
          <w:delText>Kirjoittamisen tueksi suunnattu rakenteiden tarkastelu liikkuu useimmiten lause- tai tekstijaksojen tasolla</w:delText>
        </w:r>
      </w:del>
      <w:ins w:id="55" w:author="Author">
        <w:del w:id="56" w:author="Author">
          <w:r w:rsidR="00383411" w:rsidDel="00137199">
            <w:rPr>
              <w:lang w:val="fi-FI"/>
            </w:rPr>
            <w:delText xml:space="preserve">. Viimeisin </w:delText>
          </w:r>
        </w:del>
      </w:ins>
      <w:del w:id="57" w:author="Author">
        <w:r w:rsidR="00354562" w:rsidDel="00137199">
          <w:rPr>
            <w:lang w:val="fi-FI"/>
          </w:rPr>
          <w:delText>, ja ainut korpuspohjainen lauseiden tekstuaalisia ominaisuuksia tarkasteleva tutkimus on Hakulisen, Karlssonin ja Vilkunan työ vuodelta xxxx.</w:delText>
        </w:r>
        <w:r w:rsidR="00354562" w:rsidDel="00137199">
          <w:rPr>
            <w:rStyle w:val="FootnoteReference"/>
            <w:lang w:val="fi-FI"/>
          </w:rPr>
          <w:footnoteReference w:id="2"/>
        </w:r>
        <w:r w:rsidR="00354562" w:rsidDel="00137199">
          <w:rPr>
            <w:lang w:val="fi-FI"/>
          </w:rPr>
          <w:delText xml:space="preserve"> </w:delText>
        </w:r>
      </w:del>
      <w:ins w:id="62" w:author="Author">
        <w:del w:id="63" w:author="Author">
          <w:r w:rsidR="00A819E7" w:rsidDel="00137199">
            <w:rPr>
              <w:lang w:val="fi-FI"/>
            </w:rPr>
            <w:delText xml:space="preserve">Ymmärrettävästi nykyään on käytössä aivan toisenlainen tekninen välineistö. </w:delText>
          </w:r>
        </w:del>
      </w:ins>
      <w:del w:id="64" w:author="Author">
        <w:r w:rsidR="0053618B" w:rsidDel="00137199">
          <w:rPr>
            <w:lang w:val="fi-FI"/>
          </w:rPr>
          <w:delText xml:space="preserve">Toistaiseksi meiltä </w:delText>
        </w:r>
      </w:del>
      <w:ins w:id="65" w:author="Author">
        <w:del w:id="66" w:author="Author">
          <w:r w:rsidR="00383411" w:rsidDel="00137199">
            <w:rPr>
              <w:lang w:val="fi-FI"/>
            </w:rPr>
            <w:delText xml:space="preserve">suomen kielen osalta </w:delText>
          </w:r>
        </w:del>
      </w:ins>
      <w:del w:id="67" w:author="Author">
        <w:r w:rsidR="0053618B" w:rsidRPr="00237274" w:rsidDel="00137199">
          <w:rPr>
            <w:lang w:val="fi-FI"/>
          </w:rPr>
          <w:delText>puu</w:delText>
        </w:r>
        <w:r w:rsidR="00237274" w:rsidRPr="00237274" w:rsidDel="00137199">
          <w:rPr>
            <w:lang w:val="fi-FI"/>
          </w:rPr>
          <w:delText>t</w:delText>
        </w:r>
        <w:r w:rsidR="0053618B" w:rsidRPr="00237274" w:rsidDel="00137199">
          <w:rPr>
            <w:lang w:val="fi-FI"/>
          </w:rPr>
          <w:delText>tuu</w:delText>
        </w:r>
        <w:r w:rsidR="0053618B" w:rsidDel="00137199">
          <w:rPr>
            <w:lang w:val="fi-FI"/>
          </w:rPr>
          <w:delText xml:space="preserve"> myös aineistopohjainen, tekstin kirjoittamista silmällä pitäen jäsennetty fraasipankki, jota korkeakouluopiskelija voisi käyttää. </w:delText>
        </w:r>
      </w:del>
    </w:p>
    <w:p w14:paraId="7F027A9D" w14:textId="77777777" w:rsidR="006E0EE1" w:rsidDel="00137199" w:rsidRDefault="006E0EE1">
      <w:pPr>
        <w:pStyle w:val="Compact"/>
        <w:spacing w:line="240" w:lineRule="auto"/>
        <w:rPr>
          <w:del w:id="68" w:author="Author"/>
          <w:lang w:val="fi-FI"/>
        </w:rPr>
      </w:pPr>
    </w:p>
    <w:p w14:paraId="1D26DEB6" w14:textId="3DD10A7A" w:rsidR="006E0EE1" w:rsidDel="00083F66" w:rsidRDefault="0053618B" w:rsidP="00DD7096">
      <w:pPr>
        <w:pStyle w:val="BodyText"/>
        <w:rPr>
          <w:del w:id="69" w:author="Author"/>
          <w:strike/>
          <w:highlight w:val="green"/>
          <w:lang w:val="fi-FI"/>
        </w:rPr>
      </w:pPr>
      <w:del w:id="70" w:author="Author">
        <w:r w:rsidDel="00083F66">
          <w:rPr>
            <w:lang w:val="fi-FI"/>
          </w:rPr>
          <w:delText xml:space="preserve">Tämä jo lähtökohdiltaan soveltava tutkimuksemme asettuu </w:delText>
        </w:r>
        <w:commentRangeStart w:id="71"/>
        <w:r w:rsidDel="00083F66">
          <w:rPr>
            <w:lang w:val="fi-FI"/>
          </w:rPr>
          <w:delText>erikoiskielten kontekstiin</w:delText>
        </w:r>
        <w:r w:rsidR="00873A6D" w:rsidDel="00083F66">
          <w:rPr>
            <w:lang w:val="fi-FI"/>
          </w:rPr>
          <w:delText xml:space="preserve"> </w:delText>
        </w:r>
        <w:commentRangeEnd w:id="71"/>
        <w:r w:rsidR="00A97899" w:rsidDel="00083F66">
          <w:rPr>
            <w:rStyle w:val="CommentReference"/>
            <w:rFonts w:ascii="Cambria" w:hAnsi="Cambria"/>
          </w:rPr>
          <w:commentReference w:id="71"/>
        </w:r>
        <w:r w:rsidDel="00083F66">
          <w:rPr>
            <w:lang w:val="fi-FI"/>
          </w:rPr>
          <w:delText xml:space="preserve">mutta lähestyy ennemminkin tekstin, kielen rakenteiden ja leksikon jakamia rajapintoja kuin tekstin kokonaisuutta tai tekstilajin muodostumista sinänsä. </w:delText>
        </w:r>
      </w:del>
      <w:ins w:id="72" w:author="Author">
        <w:del w:id="73" w:author="Author">
          <w:r w:rsidR="006167E9" w:rsidDel="00083F66">
            <w:rPr>
              <w:lang w:val="fi-FI"/>
            </w:rPr>
            <w:delText xml:space="preserve">Funktionaalinen näkemys kieleen, käsitteistöä funktionaalisesta kieliopista (Dik), työn voisi ehkä asettaa tekstin pragmatiikan alle (?). </w:delText>
          </w:r>
        </w:del>
      </w:ins>
      <w:del w:id="74" w:author="Author">
        <w:r w:rsidRPr="00361176" w:rsidDel="00083F66">
          <w:rPr>
            <w:strike/>
            <w:lang w:val="fi-FI"/>
          </w:rPr>
          <w:delText xml:space="preserve">Akateemisen kirjoittamisen tarkasteluun liittyy </w:delText>
        </w:r>
        <w:commentRangeStart w:id="75"/>
        <w:r w:rsidRPr="00361176" w:rsidDel="00083F66">
          <w:rPr>
            <w:strike/>
            <w:lang w:val="fi-FI"/>
          </w:rPr>
          <w:delText>usein</w:delText>
        </w:r>
        <w:commentRangeEnd w:id="75"/>
        <w:r w:rsidR="00455A19" w:rsidRPr="00361176" w:rsidDel="00083F66">
          <w:rPr>
            <w:rStyle w:val="CommentReference"/>
            <w:rFonts w:ascii="Cambria" w:hAnsi="Cambria"/>
            <w:strike/>
          </w:rPr>
          <w:commentReference w:id="75"/>
        </w:r>
        <w:r w:rsidRPr="00361176" w:rsidDel="00083F66">
          <w:rPr>
            <w:strike/>
            <w:lang w:val="fi-FI"/>
          </w:rPr>
          <w:delText xml:space="preserve"> käsitys, että tekstilajitietoisuus ja -tuntemus edesauttaa ja laajentaa kielenkäyttäjän kielellistä repertuaaria, ja </w:delText>
        </w:r>
        <w:commentRangeStart w:id="76"/>
        <w:r w:rsidRPr="00361176" w:rsidDel="00083F66">
          <w:rPr>
            <w:strike/>
            <w:lang w:val="fi-FI"/>
          </w:rPr>
          <w:delText xml:space="preserve">tekstilajitutkimuksessa lähestymistapa on yleensä tekstin merkityksistä ja funktioista kielen rakenteita kohti suuntaava </w:delText>
        </w:r>
        <w:commentRangeEnd w:id="76"/>
        <w:r w:rsidR="00097C6A" w:rsidRPr="00361176" w:rsidDel="00083F66">
          <w:rPr>
            <w:rStyle w:val="CommentReference"/>
            <w:rFonts w:ascii="Cambria" w:hAnsi="Cambria"/>
            <w:strike/>
          </w:rPr>
          <w:commentReference w:id="76"/>
        </w:r>
        <w:r w:rsidRPr="00361176" w:rsidDel="00083F66">
          <w:rPr>
            <w:strike/>
            <w:lang w:val="fi-FI"/>
          </w:rPr>
          <w:delText>(Vuorijärvi 2013: 11–15). Yhtä lailla on kuitenkin esitetty, että kielen rakenteiden erilaisten käyttötapojen hallinta edeltäisi tekstitaitojen kehittymistä (ks. esim. Jisa &amp; Tolchinsky 2009).</w:delText>
        </w:r>
      </w:del>
    </w:p>
    <w:p w14:paraId="773AA163" w14:textId="77777777" w:rsidR="006E0EE1" w:rsidDel="00083F66" w:rsidRDefault="006E0EE1" w:rsidP="00DD7096">
      <w:pPr>
        <w:pStyle w:val="Compact"/>
        <w:spacing w:line="240" w:lineRule="auto"/>
        <w:rPr>
          <w:del w:id="77" w:author="Author"/>
          <w:lang w:val="fi-FI"/>
        </w:rPr>
      </w:pPr>
    </w:p>
    <w:p w14:paraId="70765E2D" w14:textId="50DA54A8" w:rsidR="006E0EE1" w:rsidDel="00083F66" w:rsidRDefault="00873A6D" w:rsidP="00DD7096">
      <w:pPr>
        <w:pStyle w:val="BodyText"/>
        <w:rPr>
          <w:del w:id="78" w:author="Author"/>
          <w:moveFrom w:id="79" w:author="Author"/>
          <w:lang w:val="fi-FI"/>
        </w:rPr>
      </w:pPr>
      <w:bookmarkStart w:id="80" w:name="move505698949"/>
      <w:moveFromRangeStart w:id="81" w:author="Author" w:name="move521331034"/>
      <w:commentRangeStart w:id="82"/>
      <w:moveFrom w:id="83" w:author="Author">
        <w:r w:rsidDel="00205C63">
          <w:rPr>
            <w:lang w:val="fi-FI"/>
          </w:rPr>
          <w:t>H</w:t>
        </w:r>
        <w:r w:rsidR="0053618B" w:rsidDel="00205C63">
          <w:rPr>
            <w:lang w:val="fi-FI"/>
          </w:rPr>
          <w:t xml:space="preserve">ierarkkisesti rakentuneiden </w:t>
        </w:r>
        <w:commentRangeEnd w:id="82"/>
        <w:r w:rsidR="005B2075" w:rsidDel="00205C63">
          <w:rPr>
            <w:rStyle w:val="CommentReference"/>
            <w:rFonts w:ascii="Cambria" w:hAnsi="Cambria"/>
          </w:rPr>
          <w:commentReference w:id="82"/>
        </w:r>
        <w:commentRangeStart w:id="84"/>
        <w:r w:rsidR="0053618B" w:rsidDel="00205C63">
          <w:rPr>
            <w:lang w:val="fi-FI"/>
          </w:rPr>
          <w:t xml:space="preserve">tekstien </w:t>
        </w:r>
        <w:commentRangeEnd w:id="84"/>
        <w:r w:rsidR="001F57F9" w:rsidDel="00205C63">
          <w:rPr>
            <w:rStyle w:val="CommentReference"/>
            <w:rFonts w:ascii="Cambria" w:hAnsi="Cambria"/>
          </w:rPr>
          <w:commentReference w:id="84"/>
        </w:r>
        <w:r w:rsidR="0053618B" w:rsidDel="00205C63">
          <w:rPr>
            <w:lang w:val="fi-FI"/>
          </w:rPr>
          <w:t>rinnalla (ks. esim. Juvonen 2014; Komppa 2012; Paldanius 2017;</w:t>
        </w:r>
        <w:r w:rsidR="00965A5A" w:rsidDel="00205C63">
          <w:rPr>
            <w:lang w:val="fi-FI"/>
          </w:rPr>
          <w:t xml:space="preserve"> Vuorijärvi 2013) elää</w:t>
        </w:r>
        <w:r w:rsidR="0053618B" w:rsidDel="00205C63">
          <w:rPr>
            <w:lang w:val="fi-FI"/>
          </w:rPr>
          <w:t xml:space="preserve"> huomattava joukko tekstilajeja, joissa </w:t>
        </w:r>
        <w:commentRangeStart w:id="85"/>
        <w:r w:rsidR="0053618B" w:rsidDel="00205C63">
          <w:rPr>
            <w:lang w:val="fi-FI"/>
          </w:rPr>
          <w:t xml:space="preserve">tekstin rakennetta voi kuvata </w:t>
        </w:r>
        <w:r w:rsidDel="00205C63">
          <w:rPr>
            <w:lang w:val="fi-FI"/>
          </w:rPr>
          <w:t xml:space="preserve">paremminkin </w:t>
        </w:r>
        <w:r w:rsidR="0053618B" w:rsidDel="00205C63">
          <w:rPr>
            <w:lang w:val="fi-FI"/>
          </w:rPr>
          <w:t>topiikkipohjaiseksi ja temaattisen sisällön pohjalta rakentuvaksi</w:t>
        </w:r>
        <w:commentRangeEnd w:id="85"/>
        <w:r w:rsidR="00C6696E" w:rsidDel="00205C63">
          <w:rPr>
            <w:rStyle w:val="CommentReference"/>
            <w:rFonts w:ascii="Cambria" w:hAnsi="Cambria"/>
          </w:rPr>
          <w:commentReference w:id="85"/>
        </w:r>
        <w:r w:rsidR="0053618B" w:rsidDel="00205C63">
          <w:rPr>
            <w:lang w:val="fi-FI"/>
          </w:rPr>
          <w:t xml:space="preserve"> (Hiippala 2013</w:t>
        </w:r>
        <w:r w:rsidR="00881475" w:rsidDel="00205C63">
          <w:rPr>
            <w:lang w:val="fi-FI"/>
          </w:rPr>
          <w:t>: 148–152</w:t>
        </w:r>
        <w:r w:rsidR="0053618B" w:rsidDel="00205C63">
          <w:rPr>
            <w:lang w:val="fi-FI"/>
          </w:rPr>
          <w:t>; Komppa 2012</w:t>
        </w:r>
        <w:r w:rsidR="00881475" w:rsidDel="00205C63">
          <w:rPr>
            <w:lang w:val="fi-FI"/>
          </w:rPr>
          <w:t>: 158–166</w:t>
        </w:r>
        <w:r w:rsidR="0053618B" w:rsidDel="00205C63">
          <w:rPr>
            <w:lang w:val="fi-FI"/>
          </w:rPr>
          <w:t>; Vuorijärvi 2013</w:t>
        </w:r>
        <w:r w:rsidR="00881475" w:rsidDel="00205C63">
          <w:rPr>
            <w:lang w:val="fi-FI"/>
          </w:rPr>
          <w:t>: 206–2012</w:t>
        </w:r>
        <w:r w:rsidR="0053618B" w:rsidDel="00205C63">
          <w:rPr>
            <w:lang w:val="fi-FI"/>
          </w:rPr>
          <w:t xml:space="preserve">). </w:t>
        </w:r>
        <w:commentRangeStart w:id="86"/>
        <w:r w:rsidR="0053618B" w:rsidDel="00205C63">
          <w:rPr>
            <w:lang w:val="fi-FI"/>
          </w:rPr>
          <w:t xml:space="preserve">Tällöin rakenne muodostuu sekventiaalisesti tai lineaarisesti peräkkäin asetetuista sisältötopiikeista, </w:t>
        </w:r>
        <w:commentRangeEnd w:id="86"/>
        <w:r w:rsidR="00BA4438" w:rsidDel="00205C63">
          <w:rPr>
            <w:rStyle w:val="CommentReference"/>
            <w:rFonts w:ascii="Cambria" w:hAnsi="Cambria"/>
          </w:rPr>
          <w:commentReference w:id="86"/>
        </w:r>
        <w:r w:rsidR="0053618B" w:rsidDel="00205C63">
          <w:rPr>
            <w:lang w:val="fi-FI"/>
          </w:rPr>
          <w:t>jotka kytkeytyvät tavalla tai toisella tekstin diskurssitopiikkiin eli pääaihe</w:t>
        </w:r>
        <w:del w:id="87" w:author="Author">
          <w:r w:rsidR="0053618B" w:rsidDel="00083F66">
            <w:rPr>
              <w:lang w:val="fi-FI"/>
            </w:rPr>
            <w:delText>eseen.</w:delText>
          </w:r>
        </w:del>
      </w:moveFrom>
    </w:p>
    <w:bookmarkEnd w:id="80"/>
    <w:moveFromRangeEnd w:id="81"/>
    <w:p w14:paraId="0807C66F" w14:textId="6A19BCAA" w:rsidR="006E0EE1" w:rsidDel="00083F66" w:rsidRDefault="006E0EE1" w:rsidP="00DD7096">
      <w:pPr>
        <w:pStyle w:val="BodyText"/>
        <w:spacing w:line="240" w:lineRule="auto"/>
        <w:rPr>
          <w:del w:id="88" w:author="Author"/>
          <w:lang w:val="fi-FI"/>
        </w:rPr>
      </w:pPr>
    </w:p>
    <w:p w14:paraId="79F2849C" w14:textId="50458B59" w:rsidR="006A12BD" w:rsidRDefault="002728FE" w:rsidP="006A12BD">
      <w:pPr>
        <w:pStyle w:val="BodyText"/>
        <w:rPr>
          <w:moveTo w:id="89" w:author="Author"/>
          <w:lang w:val="fi-FI"/>
        </w:rPr>
      </w:pPr>
      <w:bookmarkStart w:id="90" w:name="move505774093"/>
      <w:bookmarkEnd w:id="90"/>
      <w:del w:id="91" w:author="Author">
        <w:r w:rsidDel="006A12BD">
          <w:rPr>
            <w:lang w:val="fi-FI"/>
          </w:rPr>
          <w:delText>A</w:delText>
        </w:r>
      </w:del>
      <w:r>
        <w:rPr>
          <w:lang w:val="fi-FI"/>
        </w:rPr>
        <w:t>rtikkelissa tarkaste</w:t>
      </w:r>
      <w:del w:id="92" w:author="Author">
        <w:r w:rsidDel="00DF563D">
          <w:rPr>
            <w:lang w:val="fi-FI"/>
          </w:rPr>
          <w:delText>le</w:delText>
        </w:r>
      </w:del>
      <w:r>
        <w:rPr>
          <w:lang w:val="fi-FI"/>
        </w:rPr>
        <w:t>lemme</w:t>
      </w:r>
      <w:ins w:id="93" w:author="Author">
        <w:r w:rsidR="006A12BD">
          <w:rPr>
            <w:lang w:val="fi-FI"/>
          </w:rPr>
          <w:t xml:space="preserve"> sitä</w:t>
        </w:r>
      </w:ins>
      <w:r w:rsidR="0053618B">
        <w:rPr>
          <w:lang w:val="fi-FI"/>
        </w:rPr>
        <w:t xml:space="preserve">, millä tavalla ja mitä rakenteita käyttäen kirjoittaja asettaa tekstikappaleen </w:t>
      </w:r>
      <w:r w:rsidR="0053618B" w:rsidRPr="005C4490">
        <w:rPr>
          <w:i/>
          <w:lang w:val="fi-FI"/>
          <w:rPrChange w:id="94" w:author="Author">
            <w:rPr>
              <w:lang w:val="fi-FI"/>
            </w:rPr>
          </w:rPrChange>
        </w:rPr>
        <w:t>topiikin</w:t>
      </w:r>
      <w:r w:rsidR="0053618B">
        <w:rPr>
          <w:lang w:val="fi-FI"/>
        </w:rPr>
        <w:t xml:space="preserve"> eli </w:t>
      </w:r>
      <w:bookmarkStart w:id="95" w:name="move5057740931"/>
      <w:r w:rsidR="0053618B">
        <w:rPr>
          <w:lang w:val="fi-FI"/>
        </w:rPr>
        <w:t>puheenaiheen (</w:t>
      </w:r>
      <w:r>
        <w:rPr>
          <w:lang w:val="fi-FI"/>
        </w:rPr>
        <w:t>viittaus omaan alalukuun, josta määritelmä löytyy</w:t>
      </w:r>
      <w:r w:rsidR="0053618B">
        <w:rPr>
          <w:lang w:val="fi-FI"/>
        </w:rPr>
        <w:t>)</w:t>
      </w:r>
      <w:del w:id="96" w:author="Author">
        <w:r w:rsidR="0053618B" w:rsidDel="00FA15C2">
          <w:rPr>
            <w:lang w:val="fi-FI"/>
          </w:rPr>
          <w:delText xml:space="preserve"> </w:delText>
        </w:r>
        <w:bookmarkEnd w:id="95"/>
        <w:r w:rsidR="0053618B" w:rsidDel="00FA15C2">
          <w:rPr>
            <w:lang w:val="fi-FI"/>
          </w:rPr>
          <w:delText>ja siirtyy topiikista toiseen</w:delText>
        </w:r>
      </w:del>
      <w:r w:rsidR="0053618B">
        <w:rPr>
          <w:lang w:val="fi-FI"/>
        </w:rPr>
        <w:t>.</w:t>
      </w:r>
      <w:bookmarkStart w:id="97" w:name="move505774679"/>
      <w:ins w:id="98" w:author="Author">
        <w:r w:rsidR="00FA15C2">
          <w:rPr>
            <w:lang w:val="fi-FI"/>
          </w:rPr>
          <w:t xml:space="preserve"> Tutkimuksen kohteena on tekstin sisällä esiintyvä kappale, joka ei siis aloita tekstiä, joten huomio kiinnittyy väistämättä myös siihen, miten siirrytään topiikista toiseen.</w:t>
        </w:r>
      </w:ins>
      <w:r w:rsidR="0053618B">
        <w:rPr>
          <w:lang w:val="fi-FI"/>
        </w:rPr>
        <w:t xml:space="preserve"> </w:t>
      </w:r>
      <w:moveToRangeStart w:id="99" w:author="Author" w:name="move521575299"/>
      <w:moveTo w:id="100" w:author="Author">
        <w:del w:id="101" w:author="Author">
          <w:r w:rsidR="006A12BD" w:rsidDel="006A12BD">
            <w:rPr>
              <w:lang w:val="fi-FI"/>
            </w:rPr>
            <w:delText>Tutkimuksemme lähtökohta on</w:delText>
          </w:r>
        </w:del>
      </w:moveTo>
      <w:ins w:id="102" w:author="Author">
        <w:r w:rsidR="006A12BD">
          <w:rPr>
            <w:lang w:val="fi-FI"/>
          </w:rPr>
          <w:t xml:space="preserve">Ajattelemme, </w:t>
        </w:r>
      </w:ins>
      <w:moveTo w:id="103" w:author="Author">
        <w:del w:id="104" w:author="Author">
          <w:r w:rsidR="006A12BD" w:rsidDel="006A12BD">
            <w:rPr>
              <w:lang w:val="fi-FI"/>
            </w:rPr>
            <w:delText>,</w:delText>
          </w:r>
          <w:r w:rsidR="006A12BD" w:rsidDel="00DD3E42">
            <w:rPr>
              <w:lang w:val="fi-FI"/>
            </w:rPr>
            <w:delText xml:space="preserve"> </w:delText>
          </w:r>
        </w:del>
        <w:r w:rsidR="006A12BD">
          <w:rPr>
            <w:lang w:val="fi-FI"/>
          </w:rPr>
          <w:t xml:space="preserve">että kirjoittajalla voi </w:t>
        </w:r>
      </w:moveTo>
      <w:ins w:id="105" w:author="Author">
        <w:r w:rsidR="006A12BD">
          <w:rPr>
            <w:lang w:val="fi-FI"/>
          </w:rPr>
          <w:t xml:space="preserve">hyvinkin </w:t>
        </w:r>
      </w:ins>
      <w:moveTo w:id="106" w:author="Author">
        <w:r w:rsidR="006A12BD">
          <w:rPr>
            <w:lang w:val="fi-FI"/>
          </w:rPr>
          <w:t xml:space="preserve">olla muiden kielten tai tekstilajitietoisen kouluopetuksen pohjalta ymmärrystä tekstilajista, mutta hänen repertuaarissaan ei välttämättä ole sopivia kielen rakenteita, joilla hän pääsisi alkuun ja näin pystyisi itse kirjoittamaan tavoitemuotoisen tekstin. Tästä lähtökohdasta käsin on myös valittu tutkimuksen keskeinen analyysiyksikkö - tekstikappale - joka on toistaiseksi harvakseltaan ollut tutkimuksen keskiössä mutta jonka kirjoittamiseen ohjeistetaan oppikirjoissa ja kirjoittamisoppaissa </w:t>
        </w:r>
        <w:r w:rsidR="006A12BD" w:rsidRPr="00FE11A1">
          <w:rPr>
            <w:color w:val="FF0000"/>
            <w:lang w:val="fi-FI"/>
          </w:rPr>
          <w:t xml:space="preserve">(tähän tarvitaan lähteet, jos säilytetään väite). </w:t>
        </w:r>
        <w:del w:id="107" w:author="Author">
          <w:r w:rsidR="006A12BD" w:rsidDel="00DD3E42">
            <w:rPr>
              <w:lang w:val="fi-FI"/>
            </w:rPr>
            <w:delText xml:space="preserve">Kirjoittajan kannalta kappalejako on konkreettinen kielenyksikkö ja työkalu. </w:delText>
          </w:r>
        </w:del>
      </w:moveTo>
    </w:p>
    <w:moveToRangeEnd w:id="99"/>
    <w:p w14:paraId="5A90B625" w14:textId="77777777" w:rsidR="006A12BD" w:rsidRDefault="006A12BD">
      <w:pPr>
        <w:pStyle w:val="FirstParagraph"/>
        <w:rPr>
          <w:ins w:id="108" w:author="Author"/>
          <w:lang w:val="fi-FI"/>
        </w:rPr>
      </w:pPr>
    </w:p>
    <w:p w14:paraId="15CCF08E" w14:textId="766A07C6" w:rsidR="00FA15C2" w:rsidRDefault="00C529F6">
      <w:pPr>
        <w:pStyle w:val="FirstParagraph"/>
        <w:rPr>
          <w:ins w:id="109" w:author="Author"/>
          <w:lang w:val="fi-FI"/>
        </w:rPr>
      </w:pPr>
      <w:ins w:id="110" w:author="Author">
        <w:r>
          <w:rPr>
            <w:lang w:val="fi-FI"/>
          </w:rPr>
          <w:t>Läh</w:t>
        </w:r>
        <w:r w:rsidR="00FA15C2">
          <w:rPr>
            <w:lang w:val="fi-FI"/>
          </w:rPr>
          <w:t xml:space="preserve">estymme tekstin rakentumista </w:t>
        </w:r>
        <w:r>
          <w:rPr>
            <w:lang w:val="fi-FI"/>
          </w:rPr>
          <w:t xml:space="preserve">funktionaalisesti: </w:t>
        </w:r>
        <w:r w:rsidR="00FA15C2">
          <w:rPr>
            <w:lang w:val="fi-FI"/>
          </w:rPr>
          <w:t>leksi</w:t>
        </w:r>
        <w:r w:rsidR="008129EE">
          <w:rPr>
            <w:lang w:val="fi-FI"/>
          </w:rPr>
          <w:t xml:space="preserve">kkoa ja morfo-syntaktisia rakenteita tarkastellaan </w:t>
        </w:r>
        <w:r w:rsidR="00FA15C2">
          <w:rPr>
            <w:lang w:val="fi-FI"/>
          </w:rPr>
          <w:t>välittömässä esiintymiskontekstis</w:t>
        </w:r>
        <w:r w:rsidR="00F10B0A">
          <w:rPr>
            <w:lang w:val="fi-FI"/>
          </w:rPr>
          <w:t xml:space="preserve">saan ja </w:t>
        </w:r>
        <w:r w:rsidR="00FA15C2">
          <w:rPr>
            <w:lang w:val="fi-FI"/>
          </w:rPr>
          <w:t>laajemmin osana vuorovaikutusta, tekstityypin (vai –lajin) näkökulmasta.</w:t>
        </w:r>
        <w:r w:rsidR="00FA15C2" w:rsidRPr="006A12BD">
          <w:rPr>
            <w:color w:val="FF0000"/>
            <w:lang w:val="fi-FI"/>
            <w:rPrChange w:id="111" w:author="Author">
              <w:rPr>
                <w:lang w:val="fi-FI"/>
              </w:rPr>
            </w:rPrChange>
          </w:rPr>
          <w:t xml:space="preserve"> </w:t>
        </w:r>
        <w:r w:rsidR="00B072B3" w:rsidRPr="006A12BD">
          <w:rPr>
            <w:color w:val="FF0000"/>
            <w:lang w:val="fi-FI"/>
            <w:rPrChange w:id="112" w:author="Author">
              <w:rPr>
                <w:lang w:val="fi-FI"/>
              </w:rPr>
            </w:rPrChange>
          </w:rPr>
          <w:t xml:space="preserve">Pitäisikö jo tässä mainita ohimennen myös Dik ja funktionaalinen kielioppi? </w:t>
        </w:r>
        <w:r w:rsidR="00FA15C2">
          <w:rPr>
            <w:lang w:val="fi-FI"/>
          </w:rPr>
          <w:t xml:space="preserve">Tarkastelun </w:t>
        </w:r>
        <w:r w:rsidR="008129EE">
          <w:rPr>
            <w:lang w:val="fi-FI"/>
          </w:rPr>
          <w:t xml:space="preserve">tapa asettuu viitekehykseen, jossa rakenteiden käytön monipuolistuminen ja monifunktioistuminen nähdään yhtenä keskeisenä </w:t>
        </w:r>
        <w:r w:rsidR="00445A25">
          <w:rPr>
            <w:lang w:val="fi-FI"/>
          </w:rPr>
          <w:t xml:space="preserve">kielenkäytön </w:t>
        </w:r>
        <w:r w:rsidR="008129EE">
          <w:rPr>
            <w:lang w:val="fi-FI"/>
          </w:rPr>
          <w:t xml:space="preserve">kehityksellisenä trendinä </w:t>
        </w:r>
        <w:r w:rsidR="00F10B0A">
          <w:rPr>
            <w:lang w:val="fi-FI"/>
          </w:rPr>
          <w:t>murrosiäst</w:t>
        </w:r>
        <w:r w:rsidR="008129EE">
          <w:rPr>
            <w:lang w:val="fi-FI"/>
          </w:rPr>
          <w:t>ä aina nuoriin aikuisiin saakka (Ks. esim. Berman 2004</w:t>
        </w:r>
        <w:r w:rsidR="00F1621E">
          <w:rPr>
            <w:lang w:val="fi-FI"/>
          </w:rPr>
          <w:t xml:space="preserve">; </w:t>
        </w:r>
        <w:r w:rsidR="00F1621E" w:rsidRPr="00F1621E">
          <w:rPr>
            <w:lang w:val="fi-FI"/>
          </w:rPr>
          <w:t>Berman,</w:t>
        </w:r>
        <w:r w:rsidR="00F1621E">
          <w:rPr>
            <w:lang w:val="fi-FI"/>
          </w:rPr>
          <w:t xml:space="preserve"> </w:t>
        </w:r>
        <w:r w:rsidR="00F1621E" w:rsidRPr="00F1621E">
          <w:rPr>
            <w:lang w:val="fi-FI"/>
          </w:rPr>
          <w:t>Ragnarsdóttir &amp; Strömqvist 2002</w:t>
        </w:r>
        <w:r w:rsidR="00F1621E">
          <w:rPr>
            <w:lang w:val="fi-FI"/>
          </w:rPr>
          <w:t>, kuinka pitkä lista tähän tarvitaan?).</w:t>
        </w:r>
        <w:r w:rsidR="00DD3E42">
          <w:rPr>
            <w:lang w:val="fi-FI"/>
          </w:rPr>
          <w:t xml:space="preserve"> </w:t>
        </w:r>
        <w:commentRangeStart w:id="113"/>
        <w:r w:rsidR="00DD3E42">
          <w:rPr>
            <w:lang w:val="fi-FI"/>
          </w:rPr>
          <w:t xml:space="preserve">Kytkemme tutkimuksemme tässä(kin) kehyksessä käytettyyn orientaation käsitteeseen. </w:t>
        </w:r>
        <w:r w:rsidR="0056513C">
          <w:rPr>
            <w:lang w:val="fi-FI"/>
          </w:rPr>
          <w:t xml:space="preserve">Kielen elementtejä (vai mikä sana kuvaisi yhteisesti sanastoa ja rakenteita) voidaan käyttää niin, että tekstin orientaatio on kirjoittajakeskeinen tai toisaalta niin, että se </w:t>
        </w:r>
        <w:r w:rsidR="0056513C">
          <w:rPr>
            <w:lang w:val="fi-FI"/>
          </w:rPr>
          <w:lastRenderedPageBreak/>
          <w:t>on etäännytetty kirjoittajasta, jolloin liikutaan usein myös yleisemmällä ja abstraktimmalla tasolla.</w:t>
        </w:r>
        <w:commentRangeEnd w:id="113"/>
        <w:r w:rsidR="0056513C">
          <w:rPr>
            <w:rStyle w:val="CommentReference"/>
            <w:rFonts w:ascii="Cambria" w:hAnsi="Cambria"/>
          </w:rPr>
          <w:commentReference w:id="113"/>
        </w:r>
      </w:ins>
    </w:p>
    <w:p w14:paraId="46E32603" w14:textId="77777777" w:rsidR="00FA15C2" w:rsidRDefault="00FA15C2">
      <w:pPr>
        <w:pStyle w:val="FirstParagraph"/>
        <w:rPr>
          <w:ins w:id="114" w:author="Author"/>
          <w:lang w:val="fi-FI"/>
        </w:rPr>
      </w:pPr>
    </w:p>
    <w:p w14:paraId="3EBBB3E1" w14:textId="3BBB11F5" w:rsidR="00B072B3" w:rsidRDefault="00F1621E">
      <w:pPr>
        <w:pStyle w:val="FirstParagraph"/>
        <w:rPr>
          <w:ins w:id="115" w:author="Author"/>
          <w:lang w:val="fi-FI"/>
        </w:rPr>
      </w:pPr>
      <w:ins w:id="116" w:author="Author">
        <w:r>
          <w:rPr>
            <w:lang w:val="fi-FI"/>
          </w:rPr>
          <w:t>T</w:t>
        </w:r>
        <w:del w:id="117" w:author="Author">
          <w:r w:rsidR="00383411" w:rsidDel="00F1621E">
            <w:rPr>
              <w:lang w:val="fi-FI"/>
            </w:rPr>
            <w:delText>Tarkastelemme t</w:delText>
          </w:r>
        </w:del>
        <w:r w:rsidR="00383411">
          <w:rPr>
            <w:lang w:val="fi-FI"/>
          </w:rPr>
          <w:t xml:space="preserve">opiikin käsitteen avulla </w:t>
        </w:r>
        <w:r>
          <w:rPr>
            <w:lang w:val="fi-FI"/>
          </w:rPr>
          <w:t xml:space="preserve">pääsemme tarkastelemaan </w:t>
        </w:r>
        <w:del w:id="118" w:author="Author">
          <w:r w:rsidR="00383411" w:rsidDel="00F10B0A">
            <w:rPr>
              <w:lang w:val="fi-FI"/>
            </w:rPr>
            <w:delText xml:space="preserve">tekstin </w:delText>
          </w:r>
        </w:del>
        <w:r w:rsidR="00383411">
          <w:rPr>
            <w:lang w:val="fi-FI"/>
          </w:rPr>
          <w:t xml:space="preserve">pragmaattisia funktioita, joilla </w:t>
        </w:r>
        <w:r>
          <w:rPr>
            <w:lang w:val="fi-FI"/>
          </w:rPr>
          <w:t xml:space="preserve">kirjoittaja </w:t>
        </w:r>
        <w:r w:rsidR="00383411">
          <w:rPr>
            <w:lang w:val="fi-FI"/>
          </w:rPr>
          <w:t>järjestään informaatiota tekstin, tekstikappaleen ja lauseen tasolla. Informaatiorakenteen ja tekstin rajapinta on</w:t>
        </w:r>
        <w:r w:rsidR="00F10B0A">
          <w:rPr>
            <w:lang w:val="fi-FI"/>
          </w:rPr>
          <w:t>kin</w:t>
        </w:r>
        <w:r w:rsidR="00383411">
          <w:rPr>
            <w:lang w:val="fi-FI"/>
          </w:rPr>
          <w:t xml:space="preserve"> yksi keskeisiä diskurssifunktionaalisesti suuntautunei</w:t>
        </w:r>
        <w:del w:id="119" w:author="Author">
          <w:r w:rsidR="00383411" w:rsidDel="00F1621E">
            <w:rPr>
              <w:lang w:val="fi-FI"/>
            </w:rPr>
            <w:delText>ta</w:delText>
          </w:r>
        </w:del>
        <w:r>
          <w:rPr>
            <w:lang w:val="fi-FI"/>
          </w:rPr>
          <w:t>den</w:t>
        </w:r>
        <w:r w:rsidR="00383411">
          <w:rPr>
            <w:lang w:val="fi-FI"/>
          </w:rPr>
          <w:t xml:space="preserve"> (esim. Chafe 1994) ja </w:t>
        </w:r>
        <w:del w:id="120" w:author="Author">
          <w:r w:rsidR="00383411" w:rsidDel="00F1621E">
            <w:rPr>
              <w:lang w:val="fi-FI"/>
            </w:rPr>
            <w:delText>laajemminkin tekstilingvistisia</w:delText>
          </w:r>
        </w:del>
        <w:r>
          <w:rPr>
            <w:lang w:val="fi-FI"/>
          </w:rPr>
          <w:t xml:space="preserve">tekstin/diskurssin pragmatiikkaa tarkastelevien </w:t>
        </w:r>
        <w:del w:id="121" w:author="Author">
          <w:r w:rsidR="00383411" w:rsidDel="00F1621E">
            <w:rPr>
              <w:lang w:val="fi-FI"/>
            </w:rPr>
            <w:delText xml:space="preserve"> tutkimusaloja</w:delText>
          </w:r>
        </w:del>
        <w:r>
          <w:rPr>
            <w:lang w:val="fi-FI"/>
          </w:rPr>
          <w:t>viitekehysten</w:t>
        </w:r>
        <w:r w:rsidR="00383411">
          <w:rPr>
            <w:lang w:val="fi-FI"/>
          </w:rPr>
          <w:t xml:space="preserve"> (Östman &amp; Virtanen 20xx)</w:t>
        </w:r>
        <w:r>
          <w:rPr>
            <w:lang w:val="fi-FI"/>
          </w:rPr>
          <w:t xml:space="preserve"> tutkimuskohteita</w:t>
        </w:r>
        <w:r w:rsidR="00383411">
          <w:rPr>
            <w:lang w:val="fi-FI"/>
          </w:rPr>
          <w:t xml:space="preserve">. </w:t>
        </w:r>
        <w:r w:rsidR="000E3569">
          <w:rPr>
            <w:lang w:val="fi-FI"/>
          </w:rPr>
          <w:t xml:space="preserve">Informaation jäsentyminen tekstissä kytkeytyy lukijan ja kirjoittajan väliseen vuorovaikutukseen ja siksi katsomme, että </w:t>
        </w:r>
        <w:del w:id="122" w:author="Author">
          <w:r w:rsidR="000E3569" w:rsidDel="00B072B3">
            <w:rPr>
              <w:lang w:val="fi-FI"/>
            </w:rPr>
            <w:delText>topiikkien rakentumisen tarkastelulla</w:delText>
          </w:r>
        </w:del>
        <w:r w:rsidR="00B072B3">
          <w:rPr>
            <w:lang w:val="fi-FI"/>
          </w:rPr>
          <w:t>analyysin avulla</w:t>
        </w:r>
        <w:r w:rsidR="000E3569">
          <w:rPr>
            <w:lang w:val="fi-FI"/>
          </w:rPr>
          <w:t xml:space="preserve"> pääsemme kiinni myös siihen, miten kirjoittaja teks</w:t>
        </w:r>
        <w:r w:rsidR="00F10B0A">
          <w:rPr>
            <w:lang w:val="fi-FI"/>
          </w:rPr>
          <w:t>t</w:t>
        </w:r>
        <w:r w:rsidR="000E3569">
          <w:rPr>
            <w:lang w:val="fi-FI"/>
          </w:rPr>
          <w:t xml:space="preserve">issään huomioi lukijansa, eli järjestää tuottamansa sisällön lukijalle ymmärrettävällä tavalla. </w:t>
        </w:r>
      </w:ins>
    </w:p>
    <w:p w14:paraId="3F335DD0" w14:textId="77777777" w:rsidR="00B072B3" w:rsidRDefault="00B072B3">
      <w:pPr>
        <w:pStyle w:val="FirstParagraph"/>
        <w:rPr>
          <w:ins w:id="123" w:author="Author"/>
          <w:lang w:val="fi-FI"/>
        </w:rPr>
      </w:pPr>
    </w:p>
    <w:p w14:paraId="1366B068" w14:textId="257224DC" w:rsidR="006E0EE1" w:rsidRPr="006A12BD" w:rsidRDefault="00B072B3">
      <w:pPr>
        <w:pStyle w:val="FirstParagraph"/>
        <w:rPr>
          <w:highlight w:val="cyan"/>
          <w:lang w:val="fi-FI"/>
          <w:rPrChange w:id="124" w:author="Author">
            <w:rPr>
              <w:lang w:val="fi-FI"/>
            </w:rPr>
          </w:rPrChange>
        </w:rPr>
      </w:pPr>
      <w:ins w:id="125" w:author="Author">
        <w:r>
          <w:rPr>
            <w:lang w:val="fi-FI"/>
          </w:rPr>
          <w:t xml:space="preserve">Lähtökohdiltaan soveltava tutkimuksemme lähestyy tekstin, kielen rakenteiden ja leksikon jakamia rajapintoja ennemmin kuin tekstin kokonaisuutta tai tekstilajin muodostumista sinänsä. Tässä suhteessa se eroaa Suomen kontekstissa tutummasta tekstintutkimuksesta, </w:t>
        </w:r>
        <w:r w:rsidR="006A12BD">
          <w:rPr>
            <w:lang w:val="fi-FI"/>
          </w:rPr>
          <w:t xml:space="preserve">jossa </w:t>
        </w:r>
        <w:r>
          <w:rPr>
            <w:lang w:val="fi-FI"/>
          </w:rPr>
          <w:t>keskei</w:t>
        </w:r>
        <w:r w:rsidR="006A12BD">
          <w:rPr>
            <w:lang w:val="fi-FI"/>
          </w:rPr>
          <w:t xml:space="preserve">seksi lähtökohdaksi mainitaan usein </w:t>
        </w:r>
        <w:r>
          <w:rPr>
            <w:lang w:val="fi-FI"/>
          </w:rPr>
          <w:t xml:space="preserve">tekstien holistinen tarkastelu (viite Heikkinen, genre-opus). </w:t>
        </w:r>
      </w:ins>
      <w:r w:rsidR="0053618B">
        <w:rPr>
          <w:lang w:val="fi-FI"/>
        </w:rPr>
        <w:t xml:space="preserve">Tavoitteenamme on </w:t>
      </w:r>
      <w:ins w:id="126" w:author="Author">
        <w:r w:rsidR="00383411">
          <w:rPr>
            <w:lang w:val="fi-FI"/>
          </w:rPr>
          <w:t xml:space="preserve">siis </w:t>
        </w:r>
      </w:ins>
      <w:r w:rsidR="0053618B">
        <w:rPr>
          <w:lang w:val="fi-FI"/>
        </w:rPr>
        <w:t xml:space="preserve">kartoittaa mahdollisimman laajasti sitä rakenteiden kirjoa, jolla eri kirjoittajat ovat asettaneet yhden, spesifin sisältötopiikin. </w:t>
      </w:r>
      <w:r w:rsidR="0053618B" w:rsidRPr="002728FE">
        <w:rPr>
          <w:lang w:val="fi-FI"/>
        </w:rPr>
        <w:t>Siksi tutkimus toteutetaan korpusvetoisesti yhdistelemällä laadullisia (</w:t>
      </w:r>
      <w:r w:rsidR="0053618B" w:rsidRPr="002728FE">
        <w:rPr>
          <w:color w:val="FF0000"/>
          <w:lang w:val="fi-FI"/>
        </w:rPr>
        <w:t xml:space="preserve">osio </w:t>
      </w:r>
      <w:r w:rsidR="0053618B" w:rsidRPr="002728FE">
        <w:rPr>
          <w:lang w:val="fi-FI"/>
        </w:rPr>
        <w:t>4.1) ja määrällisiä (</w:t>
      </w:r>
      <w:r w:rsidR="0053618B" w:rsidRPr="002728FE">
        <w:rPr>
          <w:color w:val="FF0000"/>
          <w:lang w:val="fi-FI"/>
        </w:rPr>
        <w:t xml:space="preserve">osio </w:t>
      </w:r>
      <w:r w:rsidR="0053618B" w:rsidRPr="002728FE">
        <w:rPr>
          <w:lang w:val="fi-FI"/>
        </w:rPr>
        <w:t>4.2) menetelmiä.</w:t>
      </w:r>
      <w:r w:rsidR="0053618B">
        <w:rPr>
          <w:lang w:val="fi-FI"/>
        </w:rPr>
        <w:t xml:space="preserve">  A</w:t>
      </w:r>
      <w:bookmarkEnd w:id="97"/>
      <w:r w:rsidR="0053618B">
        <w:rPr>
          <w:lang w:val="fi-FI"/>
        </w:rPr>
        <w:t>nalyysin avulla haetaan vastausta seuraaviin tutkimuskysymyksiin:</w:t>
      </w:r>
    </w:p>
    <w:p w14:paraId="658A52BB" w14:textId="77777777" w:rsidR="006E0EE1" w:rsidRPr="00361176" w:rsidRDefault="006E0EE1">
      <w:pPr>
        <w:pStyle w:val="Compact"/>
        <w:rPr>
          <w:lang w:val="fi-FI"/>
        </w:rPr>
      </w:pPr>
    </w:p>
    <w:p w14:paraId="0694BEAE" w14:textId="77777777" w:rsidR="006E0EE1" w:rsidRPr="000674B3" w:rsidRDefault="0053618B">
      <w:pPr>
        <w:pStyle w:val="BodyText"/>
        <w:numPr>
          <w:ilvl w:val="0"/>
          <w:numId w:val="2"/>
        </w:numPr>
        <w:rPr>
          <w:lang w:val="fi-FI"/>
        </w:rPr>
      </w:pPr>
      <w:r w:rsidRPr="000674B3">
        <w:rPr>
          <w:lang w:val="fi-FI"/>
        </w:rPr>
        <w:t xml:space="preserve">Millaisia tapoja yliopisto-opiskelijat käyttävät </w:t>
      </w:r>
      <w:commentRangeStart w:id="127"/>
      <w:del w:id="128" w:author="Author">
        <w:r w:rsidRPr="000674B3" w:rsidDel="00383411">
          <w:rPr>
            <w:lang w:val="fi-FI"/>
          </w:rPr>
          <w:delText>saman</w:delText>
        </w:r>
      </w:del>
      <w:commentRangeEnd w:id="127"/>
      <w:r w:rsidR="00545149">
        <w:rPr>
          <w:rStyle w:val="CommentReference"/>
          <w:rFonts w:ascii="Cambria" w:hAnsi="Cambria"/>
        </w:rPr>
        <w:commentReference w:id="127"/>
      </w:r>
      <w:del w:id="129" w:author="Author">
        <w:r w:rsidRPr="000674B3" w:rsidDel="00383411">
          <w:rPr>
            <w:lang w:val="fi-FI"/>
          </w:rPr>
          <w:delText xml:space="preserve"> </w:delText>
        </w:r>
      </w:del>
      <w:r w:rsidRPr="000674B3">
        <w:rPr>
          <w:lang w:val="fi-FI"/>
        </w:rPr>
        <w:t>topiikin asettamiseen?</w:t>
      </w:r>
    </w:p>
    <w:p w14:paraId="1363DE86" w14:textId="5689F6A7" w:rsidR="006E0EE1" w:rsidRDefault="0053618B">
      <w:pPr>
        <w:pStyle w:val="BodyText"/>
        <w:numPr>
          <w:ilvl w:val="0"/>
          <w:numId w:val="2"/>
        </w:numPr>
        <w:rPr>
          <w:ins w:id="130" w:author="Author"/>
          <w:lang w:val="fi-FI"/>
        </w:rPr>
      </w:pPr>
      <w:r w:rsidRPr="000674B3">
        <w:rPr>
          <w:lang w:val="fi-FI"/>
        </w:rPr>
        <w:t>Miten näitä tapoja voidaan määritellä toisaalta funktionaalisesti, toisaalta syntaktisesti?</w:t>
      </w:r>
    </w:p>
    <w:p w14:paraId="05C85690" w14:textId="69FE2B5C" w:rsidR="00C529F6" w:rsidRPr="006A12BD" w:rsidRDefault="00C529F6">
      <w:pPr>
        <w:pStyle w:val="BodyText"/>
        <w:numPr>
          <w:ilvl w:val="0"/>
          <w:numId w:val="2"/>
        </w:numPr>
        <w:rPr>
          <w:color w:val="FF0000"/>
          <w:lang w:val="fi-FI"/>
          <w:rPrChange w:id="131" w:author="Author">
            <w:rPr>
              <w:lang w:val="fi-FI"/>
            </w:rPr>
          </w:rPrChange>
        </w:rPr>
      </w:pPr>
      <w:ins w:id="132" w:author="Author">
        <w:r w:rsidRPr="006A12BD">
          <w:rPr>
            <w:color w:val="FF0000"/>
            <w:lang w:val="fi-FI"/>
            <w:rPrChange w:id="133" w:author="Author">
              <w:rPr>
                <w:lang w:val="fi-FI"/>
              </w:rPr>
            </w:rPrChange>
          </w:rPr>
          <w:t>Jos otamme mukaan jaottelun laadullisessa osiossa, tarvitaanko myös kolmas tutkimuskysymys?</w:t>
        </w:r>
      </w:ins>
    </w:p>
    <w:p w14:paraId="795C6ED4" w14:textId="77777777" w:rsidR="006E0EE1" w:rsidRPr="000674B3" w:rsidRDefault="006E0EE1">
      <w:pPr>
        <w:pStyle w:val="Compact"/>
        <w:rPr>
          <w:lang w:val="fi-FI"/>
        </w:rPr>
      </w:pPr>
      <w:bookmarkStart w:id="134" w:name="tekstikappale-ja-sen-topiikki"/>
      <w:bookmarkEnd w:id="134"/>
    </w:p>
    <w:p w14:paraId="4891518E" w14:textId="259D9340" w:rsidR="00083F66" w:rsidDel="00B072B3" w:rsidRDefault="00383411">
      <w:pPr>
        <w:pStyle w:val="FirstParagraph"/>
        <w:rPr>
          <w:ins w:id="135" w:author="Author"/>
          <w:del w:id="136" w:author="Author"/>
          <w:highlight w:val="cyan"/>
          <w:lang w:val="fi-FI"/>
        </w:rPr>
      </w:pPr>
      <w:bookmarkStart w:id="137" w:name="move5057746791"/>
      <w:bookmarkEnd w:id="137"/>
      <w:ins w:id="138" w:author="Author">
        <w:del w:id="139" w:author="Author">
          <w:r w:rsidDel="00B072B3">
            <w:rPr>
              <w:lang w:val="fi-FI"/>
            </w:rPr>
            <w:delText>L</w:delText>
          </w:r>
          <w:r w:rsidR="00083F66" w:rsidDel="00B072B3">
            <w:rPr>
              <w:lang w:val="fi-FI"/>
            </w:rPr>
            <w:delText xml:space="preserve">ähtökohdiltaan soveltava tutkimuksemme </w:delText>
          </w:r>
          <w:r w:rsidDel="00B072B3">
            <w:rPr>
              <w:lang w:val="fi-FI"/>
            </w:rPr>
            <w:delText xml:space="preserve">lähestyy </w:delText>
          </w:r>
          <w:r w:rsidR="00083F66" w:rsidDel="00B072B3">
            <w:rPr>
              <w:lang w:val="fi-FI"/>
            </w:rPr>
            <w:delText xml:space="preserve">tekstin, kielen rakenteiden ja leksikon jakamia rajapintoja </w:delText>
          </w:r>
          <w:r w:rsidDel="00B072B3">
            <w:rPr>
              <w:lang w:val="fi-FI"/>
            </w:rPr>
            <w:delText xml:space="preserve">ennemmin kuin </w:delText>
          </w:r>
          <w:r w:rsidR="00083F66" w:rsidDel="00B072B3">
            <w:rPr>
              <w:lang w:val="fi-FI"/>
            </w:rPr>
            <w:delText>tekstin kokonaisuutta tai tekstilajin muodostumista sinänsä.</w:delText>
          </w:r>
          <w:r w:rsidDel="00B072B3">
            <w:rPr>
              <w:lang w:val="fi-FI"/>
            </w:rPr>
            <w:delText xml:space="preserve"> Tässä suhteessa se eroaa Suomen kontekstissa tutummasta tekstintutkimuksesta, jossa hyvin keskeinen lähtökohta on tekstien holistinen tarkastelu (Heikkinen, genre-opus). </w:delText>
          </w:r>
          <w:r w:rsidR="00083F66" w:rsidDel="00B072B3">
            <w:rPr>
              <w:lang w:val="fi-FI"/>
            </w:rPr>
            <w:delText>Funktionaalinen näkemys kieleen, käsitteistöä funktionaalisesta kieliopista (Dik), työn voisi ehkä asettaa tekstin pragmatiikan alle (?)</w:delText>
          </w:r>
        </w:del>
      </w:ins>
    </w:p>
    <w:p w14:paraId="7FBAC555" w14:textId="77777777" w:rsidR="00083F66" w:rsidDel="00B072B3" w:rsidRDefault="00083F66">
      <w:pPr>
        <w:pStyle w:val="FirstParagraph"/>
        <w:rPr>
          <w:ins w:id="140" w:author="Author"/>
          <w:del w:id="141" w:author="Author"/>
          <w:highlight w:val="cyan"/>
          <w:lang w:val="fi-FI"/>
        </w:rPr>
      </w:pPr>
    </w:p>
    <w:p w14:paraId="636577AA" w14:textId="77777777" w:rsidR="00083F66" w:rsidRDefault="00083F66">
      <w:pPr>
        <w:pStyle w:val="FirstParagraph"/>
        <w:rPr>
          <w:ins w:id="142" w:author="Author"/>
          <w:highlight w:val="cyan"/>
          <w:lang w:val="fi-FI"/>
        </w:rPr>
      </w:pPr>
    </w:p>
    <w:p w14:paraId="6A14A509" w14:textId="7FCB6435" w:rsidR="006E0EE1" w:rsidRDefault="0053618B">
      <w:pPr>
        <w:pStyle w:val="FirstParagraph"/>
        <w:rPr>
          <w:lang w:val="fi-FI"/>
        </w:rPr>
      </w:pPr>
      <w:r w:rsidRPr="00545149">
        <w:rPr>
          <w:highlight w:val="cyan"/>
          <w:lang w:val="fi-FI"/>
        </w:rPr>
        <w:lastRenderedPageBreak/>
        <w:t>Tutkimus toteutetaan korpusvetoisesti yhdistelemällä laadullisia (osio 4.1) ja määrällisiä (osio 4.2) menetelmiä.</w:t>
      </w:r>
      <w:r>
        <w:rPr>
          <w:lang w:val="fi-FI"/>
        </w:rPr>
        <w:t xml:space="preserve"> T</w:t>
      </w:r>
      <w:r w:rsidR="00881475">
        <w:rPr>
          <w:lang w:val="fi-FI"/>
        </w:rPr>
        <w:t>arkemmin sanottuna tekstikappaleista</w:t>
      </w:r>
      <w:r>
        <w:rPr>
          <w:lang w:val="fi-FI"/>
        </w:rPr>
        <w:t xml:space="preserve"> holistisella tarkastelulla </w:t>
      </w:r>
      <w:r w:rsidR="00881475">
        <w:rPr>
          <w:lang w:val="fi-FI"/>
        </w:rPr>
        <w:t xml:space="preserve">tehtyä ryhmittelyä </w:t>
      </w:r>
      <w:commentRangeStart w:id="143"/>
      <w:commentRangeStart w:id="144"/>
      <w:r>
        <w:rPr>
          <w:lang w:val="fi-FI"/>
        </w:rPr>
        <w:t>syvennettiin</w:t>
      </w:r>
      <w:commentRangeEnd w:id="143"/>
      <w:r w:rsidR="00EA672D">
        <w:rPr>
          <w:rStyle w:val="CommentReference"/>
          <w:rFonts w:ascii="Cambria" w:hAnsi="Cambria"/>
        </w:rPr>
        <w:commentReference w:id="143"/>
      </w:r>
      <w:commentRangeEnd w:id="144"/>
      <w:r w:rsidR="00B072B3">
        <w:rPr>
          <w:rStyle w:val="CommentReference"/>
          <w:rFonts w:ascii="Cambria" w:hAnsi="Cambria"/>
        </w:rPr>
        <w:commentReference w:id="144"/>
      </w:r>
      <w:r>
        <w:rPr>
          <w:lang w:val="fi-FI"/>
        </w:rPr>
        <w:t xml:space="preserve"> syntaktisen jäsennyksen ja sen pohjalle rakentuneen päättelypuun avulla. </w:t>
      </w:r>
      <w:moveFromRangeStart w:id="145" w:author="Author" w:name="move521575363"/>
      <w:moveFrom w:id="146" w:author="Author">
        <w:r w:rsidDel="006A12BD">
          <w:rPr>
            <w:lang w:val="fi-FI"/>
          </w:rPr>
          <w:t xml:space="preserve">Tutkimuksen aineisto koostuu </w:t>
        </w:r>
        <w:r w:rsidR="00881475" w:rsidDel="006A12BD">
          <w:rPr>
            <w:lang w:val="fi-FI"/>
          </w:rPr>
          <w:t xml:space="preserve">yliopisto-opintoihin sisältyvästä </w:t>
        </w:r>
        <w:r w:rsidDel="006A12BD">
          <w:rPr>
            <w:lang w:val="fi-FI"/>
          </w:rPr>
          <w:t xml:space="preserve">opiskelijavaihdosta kirjoitetuista vaihtoraporteista. </w:t>
        </w:r>
      </w:moveFrom>
      <w:moveFromRangeEnd w:id="145"/>
    </w:p>
    <w:p w14:paraId="68D0503C" w14:textId="77777777" w:rsidR="006A12BD" w:rsidRDefault="006A12BD">
      <w:pPr>
        <w:pStyle w:val="BodyText"/>
        <w:rPr>
          <w:ins w:id="147" w:author="Author"/>
          <w:lang w:val="fi-FI"/>
        </w:rPr>
      </w:pPr>
    </w:p>
    <w:p w14:paraId="2EAC0108" w14:textId="5F5A5BD1" w:rsidR="006A12BD" w:rsidRPr="00250921" w:rsidRDefault="0053618B">
      <w:pPr>
        <w:pStyle w:val="BodyText"/>
        <w:rPr>
          <w:lang w:val="fi-FI"/>
        </w:rPr>
      </w:pPr>
      <w:moveFromRangeStart w:id="148" w:author="Author" w:name="move521575299"/>
      <w:commentRangeStart w:id="149"/>
      <w:moveFrom w:id="150" w:author="Author">
        <w:r w:rsidDel="006A12BD">
          <w:rPr>
            <w:lang w:val="fi-FI"/>
          </w:rPr>
          <w:t xml:space="preserve">Tutkimuksemme lähtökohta on, että kirjoittajalla voi olla muiden kielten tai tekstilajitietoisen kouluopetuksen pohjalta ymmärrystä tekstilajista, mutta hänen repertuaarissaan ei välttämättä ole sopivia kielen rakenteita, joilla </w:t>
        </w:r>
        <w:r w:rsidR="00FE11A1" w:rsidDel="006A12BD">
          <w:rPr>
            <w:lang w:val="fi-FI"/>
          </w:rPr>
          <w:t xml:space="preserve">hän </w:t>
        </w:r>
        <w:r w:rsidDel="006A12BD">
          <w:rPr>
            <w:lang w:val="fi-FI"/>
          </w:rPr>
          <w:t xml:space="preserve">pääsisi alkuun ja näin pystyisi itse kirjoittamaan tavoitemuotoisen tekstin. Tästä lähtökohdasta käsin on myös valittu tutkimuksen keskeinen analyysiyksikkö - tekstikappale - joka on toistaiseksi harvakseltaan ollut </w:t>
        </w:r>
        <w:r w:rsidR="0034488D" w:rsidDel="006A12BD">
          <w:rPr>
            <w:lang w:val="fi-FI"/>
          </w:rPr>
          <w:t xml:space="preserve">tutkimuksen keskiössä </w:t>
        </w:r>
        <w:r w:rsidDel="006A12BD">
          <w:rPr>
            <w:lang w:val="fi-FI"/>
          </w:rPr>
          <w:t>mutta jonka kirjoittamiseen ohjeistetaan oppikirjoissa ja kirjoittamisoppaissa</w:t>
        </w:r>
        <w:r w:rsidR="00FE11A1" w:rsidDel="006A12BD">
          <w:rPr>
            <w:lang w:val="fi-FI"/>
          </w:rPr>
          <w:t xml:space="preserve"> </w:t>
        </w:r>
        <w:r w:rsidR="00FE11A1" w:rsidRPr="00FE11A1" w:rsidDel="006A12BD">
          <w:rPr>
            <w:color w:val="FF0000"/>
            <w:lang w:val="fi-FI"/>
          </w:rPr>
          <w:t>(tähän tarvitaan lähteet, jos säilytetään väite)</w:t>
        </w:r>
        <w:r w:rsidRPr="00FE11A1" w:rsidDel="006A12BD">
          <w:rPr>
            <w:color w:val="FF0000"/>
            <w:lang w:val="fi-FI"/>
          </w:rPr>
          <w:t xml:space="preserve">. </w:t>
        </w:r>
        <w:r w:rsidDel="006A12BD">
          <w:rPr>
            <w:lang w:val="fi-FI"/>
          </w:rPr>
          <w:t xml:space="preserve">Kirjoittajan kannalta kappalejako on konkreettinen kielenyksikkö ja työkalu. </w:t>
        </w:r>
        <w:commentRangeEnd w:id="149"/>
        <w:r w:rsidR="006A12BD" w:rsidDel="006A12BD">
          <w:rPr>
            <w:rStyle w:val="CommentReference"/>
            <w:rFonts w:ascii="Cambria" w:hAnsi="Cambria"/>
          </w:rPr>
          <w:commentReference w:id="149"/>
        </w:r>
      </w:moveFrom>
      <w:moveFromRangeEnd w:id="148"/>
    </w:p>
    <w:p w14:paraId="33B45414" w14:textId="77777777" w:rsidR="006E0EE1" w:rsidRDefault="006E0EE1" w:rsidP="000674B3">
      <w:pPr>
        <w:pStyle w:val="FirstParagraph"/>
        <w:ind w:left="283"/>
        <w:rPr>
          <w:highlight w:val="yellow"/>
          <w:lang w:val="fi-FI"/>
        </w:rPr>
      </w:pPr>
    </w:p>
    <w:p w14:paraId="147DE2EA" w14:textId="77777777" w:rsidR="006E0EE1" w:rsidRPr="00250921" w:rsidRDefault="0053618B">
      <w:pPr>
        <w:pStyle w:val="Heading1"/>
        <w:rPr>
          <w:lang w:val="fi-FI"/>
        </w:rPr>
      </w:pPr>
      <w:r w:rsidRPr="00250921">
        <w:rPr>
          <w:lang w:val="fi-FI"/>
        </w:rPr>
        <w:t>Tekstikappale ja sen topiikki</w:t>
      </w:r>
    </w:p>
    <w:p w14:paraId="3C76E5E7" w14:textId="77777777" w:rsidR="006E0EE1" w:rsidRDefault="006E0EE1">
      <w:pPr>
        <w:pStyle w:val="Compact"/>
        <w:rPr>
          <w:lang w:val="fi-FI"/>
        </w:rPr>
      </w:pPr>
    </w:p>
    <w:p w14:paraId="59077818" w14:textId="51894402" w:rsidR="006E0EE1" w:rsidRPr="00205C63" w:rsidRDefault="0053618B">
      <w:pPr>
        <w:pStyle w:val="BodyText"/>
        <w:rPr>
          <w:ins w:id="151" w:author="Author"/>
          <w:lang w:val="fi-FI"/>
        </w:rPr>
      </w:pPr>
      <w:del w:id="152" w:author="Author">
        <w:r w:rsidDel="002728FE">
          <w:rPr>
            <w:lang w:val="fi-FI"/>
          </w:rPr>
          <w:delText xml:space="preserve">Tekstin kokonaisrakenteen tarkastelussa ja tekstilajitutkimuksessakin lähdetään usein siitä ajatuksesta, että teksti on </w:delText>
        </w:r>
        <w:commentRangeStart w:id="153"/>
        <w:r w:rsidDel="002728FE">
          <w:rPr>
            <w:lang w:val="fi-FI"/>
          </w:rPr>
          <w:delText>hierakkisesti rakentunut</w:delText>
        </w:r>
        <w:commentRangeEnd w:id="153"/>
        <w:r w:rsidR="00EA672D" w:rsidDel="002728FE">
          <w:rPr>
            <w:rStyle w:val="CommentReference"/>
            <w:rFonts w:ascii="Cambria" w:hAnsi="Cambria"/>
          </w:rPr>
          <w:commentReference w:id="153"/>
        </w:r>
        <w:r w:rsidDel="002728FE">
          <w:rPr>
            <w:lang w:val="fi-FI"/>
          </w:rPr>
          <w:delText xml:space="preserve">, ja sen osat toteuttavat kokonaisuuden kannalta erilaisia funktioita (ks. esim. Juvonen 2014, Komppa 2012, Paldanius 2017, Vuorijärvi 2013).  </w:delText>
        </w:r>
      </w:del>
      <w:r>
        <w:rPr>
          <w:lang w:val="fi-FI"/>
        </w:rPr>
        <w:t xml:space="preserve">Englanninkielisessä kirjoittamisen opetuksen perinteessä on ollut tapana käyttää </w:t>
      </w:r>
      <w:r w:rsidRPr="006A12BD">
        <w:rPr>
          <w:i/>
          <w:lang w:val="fi-FI"/>
          <w:rPrChange w:id="154" w:author="Author">
            <w:rPr>
              <w:lang w:val="fi-FI"/>
            </w:rPr>
          </w:rPrChange>
        </w:rPr>
        <w:t xml:space="preserve">topic sentence </w:t>
      </w:r>
      <w:r>
        <w:rPr>
          <w:lang w:val="fi-FI"/>
        </w:rPr>
        <w:t>-käsitettä kuvaamaan virkettä, jolla kirjoittaja ilmaisee kappaleen tärkeimmän ajatuksen (ks. esim. Smith 2008). Suomeksi tämä kääntyy nykyisellään ydinvirkkeeksi, joka yhdessä tukivirkkeiden kanssa muodostaa kappaleen. Tekstikappaleen ydin voi kuitenkin sijaita yhtä lailla ortografisen kappaleen alussa kuin muuallakin, eikä tekstikappaleen ensimmäinen lause tai virke läheskään aina paljasta mitään siitä, millaisessa asemassa kappale hierakkisesti on tekstin kokonaisrakenteen kannalta. (</w:t>
      </w:r>
      <w:r w:rsidR="0034488D">
        <w:rPr>
          <w:lang w:val="fi-FI"/>
        </w:rPr>
        <w:t>Juvonen 2014</w:t>
      </w:r>
      <w:r>
        <w:rPr>
          <w:lang w:val="fi-FI"/>
        </w:rPr>
        <w:t>; Smith 2008: 85</w:t>
      </w:r>
      <w:ins w:id="155" w:author="Author">
        <w:r w:rsidR="00D94964">
          <w:rPr>
            <w:lang w:val="fi-FI"/>
          </w:rPr>
          <w:t xml:space="preserve">, </w:t>
        </w:r>
        <w:r w:rsidR="00D94964" w:rsidRPr="006A12BD">
          <w:rPr>
            <w:color w:val="FF0000"/>
            <w:lang w:val="fi-FI"/>
            <w:rPrChange w:id="156" w:author="Author">
              <w:rPr>
                <w:lang w:val="fi-FI"/>
              </w:rPr>
            </w:rPrChange>
          </w:rPr>
          <w:t>voisi</w:t>
        </w:r>
        <w:r w:rsidR="00986145" w:rsidRPr="00205C63">
          <w:rPr>
            <w:color w:val="FF0000"/>
            <w:lang w:val="fi-FI"/>
          </w:rPr>
          <w:t xml:space="preserve">ko tähän lisätä </w:t>
        </w:r>
        <w:r w:rsidR="00986145">
          <w:rPr>
            <w:color w:val="FF0000"/>
            <w:lang w:val="fi-FI"/>
          </w:rPr>
          <w:t>Kompankin</w:t>
        </w:r>
        <w:r w:rsidR="00D94964" w:rsidRPr="006A12BD">
          <w:rPr>
            <w:color w:val="FF0000"/>
            <w:lang w:val="fi-FI"/>
            <w:rPrChange w:id="157" w:author="Author">
              <w:rPr>
                <w:lang w:val="fi-FI"/>
              </w:rPr>
            </w:rPrChange>
          </w:rPr>
          <w:t>?</w:t>
        </w:r>
      </w:ins>
      <w:r w:rsidRPr="006A12BD">
        <w:rPr>
          <w:color w:val="FF0000"/>
          <w:lang w:val="fi-FI"/>
          <w:rPrChange w:id="158" w:author="Author">
            <w:rPr>
              <w:lang w:val="fi-FI"/>
            </w:rPr>
          </w:rPrChange>
        </w:rPr>
        <w:t>).</w:t>
      </w:r>
      <w:commentRangeStart w:id="159"/>
      <w:r w:rsidRPr="006A12BD">
        <w:rPr>
          <w:color w:val="FF0000"/>
          <w:lang w:val="fi-FI"/>
          <w:rPrChange w:id="160" w:author="Author">
            <w:rPr>
              <w:lang w:val="fi-FI"/>
            </w:rPr>
          </w:rPrChange>
        </w:rPr>
        <w:t xml:space="preserve"> </w:t>
      </w:r>
      <w:ins w:id="161" w:author="Author">
        <w:r w:rsidR="00986145">
          <w:rPr>
            <w:lang w:val="fi-FI"/>
          </w:rPr>
          <w:t>Teksilajien ja sitä kautta myös tekstikappaleiden rakentumisessa on eroja eri kielten välillä (Mauranen &amp; Piitulainen 2012).</w:t>
        </w:r>
      </w:ins>
      <w:commentRangeEnd w:id="159"/>
      <w:r w:rsidR="00445A25">
        <w:rPr>
          <w:rStyle w:val="CommentReference"/>
          <w:rFonts w:ascii="Cambria" w:hAnsi="Cambria"/>
        </w:rPr>
        <w:commentReference w:id="159"/>
      </w:r>
    </w:p>
    <w:p w14:paraId="371F7D7E" w14:textId="60FE2B64" w:rsidR="002728FE" w:rsidRDefault="002728FE">
      <w:pPr>
        <w:pStyle w:val="BodyText"/>
        <w:rPr>
          <w:ins w:id="162" w:author="Author"/>
          <w:lang w:val="fi-FI"/>
        </w:rPr>
      </w:pPr>
    </w:p>
    <w:p w14:paraId="11D38521" w14:textId="0E929B3E" w:rsidR="002728FE" w:rsidRDefault="002728FE">
      <w:pPr>
        <w:pStyle w:val="BodyText"/>
        <w:rPr>
          <w:ins w:id="163" w:author="Author"/>
          <w:lang w:val="fi-FI"/>
        </w:rPr>
      </w:pPr>
      <w:ins w:id="164" w:author="Author">
        <w:r>
          <w:rPr>
            <w:lang w:val="fi-FI"/>
          </w:rPr>
          <w:t>Tästä huolimatta</w:t>
        </w:r>
        <w:r w:rsidR="0047020D">
          <w:rPr>
            <w:lang w:val="fi-FI"/>
          </w:rPr>
          <w:t xml:space="preserve"> tarkastelemme tutkimuksessamme ortografisia tekstikappaleita</w:t>
        </w:r>
        <w:r w:rsidR="00B0744F">
          <w:rPr>
            <w:lang w:val="fi-FI"/>
          </w:rPr>
          <w:t xml:space="preserve"> – emme niinkään löytääksemme kappaleen keskeisimmän ytimen</w:t>
        </w:r>
        <w:del w:id="165" w:author="Author">
          <w:r w:rsidR="0047020D" w:rsidDel="00B0744F">
            <w:rPr>
              <w:lang w:val="fi-FI"/>
            </w:rPr>
            <w:delText>.</w:delText>
          </w:r>
        </w:del>
        <w:r w:rsidR="0047020D">
          <w:rPr>
            <w:lang w:val="fi-FI"/>
          </w:rPr>
          <w:t xml:space="preserve"> </w:t>
        </w:r>
        <w:r w:rsidR="00B0744F">
          <w:rPr>
            <w:lang w:val="fi-FI"/>
          </w:rPr>
          <w:t>vaan löytääksemme niitä kielellisiä keinoja, joilla kirjoittaja tuo lukijalle tiettäväksi</w:t>
        </w:r>
        <w:r w:rsidR="00445A25">
          <w:rPr>
            <w:lang w:val="fi-FI"/>
          </w:rPr>
          <w:t xml:space="preserve"> kappaleen aihepiirin</w:t>
        </w:r>
        <w:r w:rsidR="0056513C">
          <w:rPr>
            <w:lang w:val="fi-FI"/>
          </w:rPr>
          <w:t>.</w:t>
        </w:r>
        <w:r w:rsidR="00445A25">
          <w:rPr>
            <w:lang w:val="fi-FI"/>
          </w:rPr>
          <w:t xml:space="preserve"> </w:t>
        </w:r>
        <w:del w:id="166" w:author="Author">
          <w:r w:rsidR="00B0744F" w:rsidDel="00445A25">
            <w:rPr>
              <w:lang w:val="fi-FI"/>
            </w:rPr>
            <w:delText xml:space="preserve"> </w:delText>
          </w:r>
          <w:r w:rsidR="0047020D" w:rsidDel="00445A25">
            <w:rPr>
              <w:lang w:val="fi-FI"/>
            </w:rPr>
            <w:delText xml:space="preserve">Ensinnäkin siksi, että myös kappalejako oletettavasti singaloi jotakin (löytyisikö jostain viite, että puheenaiheen vaihtumista esim.), ja toisekseen johtuen tutkimuksen tavoitteisiin perustuen. </w:delText>
          </w:r>
        </w:del>
        <w:r w:rsidR="006167E9">
          <w:rPr>
            <w:lang w:val="fi-FI"/>
          </w:rPr>
          <w:t xml:space="preserve">Tekstiä </w:t>
        </w:r>
        <w:r w:rsidR="00445A25">
          <w:rPr>
            <w:lang w:val="fi-FI"/>
          </w:rPr>
          <w:t xml:space="preserve">siis </w:t>
        </w:r>
        <w:del w:id="167" w:author="Author">
          <w:r w:rsidR="006167E9" w:rsidDel="00445A25">
            <w:rPr>
              <w:lang w:val="fi-FI"/>
            </w:rPr>
            <w:delText>katsotaan ikään kuin</w:delText>
          </w:r>
        </w:del>
        <w:r w:rsidR="00445A25">
          <w:rPr>
            <w:lang w:val="fi-FI"/>
          </w:rPr>
          <w:t>tarkastellaan</w:t>
        </w:r>
        <w:r w:rsidR="006167E9">
          <w:rPr>
            <w:lang w:val="fi-FI"/>
          </w:rPr>
          <w:t xml:space="preserve"> lineaarisesti, </w:t>
        </w:r>
        <w:del w:id="168" w:author="Author">
          <w:r w:rsidR="006167E9" w:rsidDel="00445A25">
            <w:rPr>
              <w:lang w:val="fi-FI"/>
            </w:rPr>
            <w:delText>mutta se on vain</w:delText>
          </w:r>
        </w:del>
        <w:r w:rsidR="00445A25">
          <w:rPr>
            <w:lang w:val="fi-FI"/>
          </w:rPr>
          <w:t>mikä on menetelmällinen</w:t>
        </w:r>
        <w:r w:rsidR="006167E9">
          <w:rPr>
            <w:lang w:val="fi-FI"/>
          </w:rPr>
          <w:t xml:space="preserve"> </w:t>
        </w:r>
        <w:del w:id="169" w:author="Author">
          <w:r w:rsidR="006167E9" w:rsidDel="00445A25">
            <w:rPr>
              <w:lang w:val="fi-FI"/>
            </w:rPr>
            <w:delText xml:space="preserve">tässä tehty </w:delText>
          </w:r>
        </w:del>
        <w:r w:rsidR="006167E9">
          <w:rPr>
            <w:lang w:val="fi-FI"/>
          </w:rPr>
          <w:t>valinta, ymmärrämme toki, että niin kappaleen kuin kokonaisen tekstinkin sisäinen rakenne voi olla hyvin monimutkainen ja eri tavoin</w:t>
        </w:r>
        <w:r w:rsidR="00445A25">
          <w:rPr>
            <w:lang w:val="fi-FI"/>
          </w:rPr>
          <w:t xml:space="preserve"> hierarkkisesti</w:t>
        </w:r>
        <w:r w:rsidR="006167E9">
          <w:rPr>
            <w:lang w:val="fi-FI"/>
          </w:rPr>
          <w:t xml:space="preserve"> järjestynyt. </w:t>
        </w:r>
        <w:r w:rsidR="00B0744F">
          <w:rPr>
            <w:lang w:val="fi-FI"/>
          </w:rPr>
          <w:t>Nähdäksemme k</w:t>
        </w:r>
        <w:del w:id="170" w:author="Author">
          <w:r w:rsidR="0047020D" w:rsidDel="00B0744F">
            <w:rPr>
              <w:lang w:val="fi-FI"/>
            </w:rPr>
            <w:delText>K</w:delText>
          </w:r>
          <w:r w:rsidDel="0047020D">
            <w:rPr>
              <w:lang w:val="fi-FI"/>
            </w:rPr>
            <w:delText xml:space="preserve"> k</w:delText>
          </w:r>
        </w:del>
        <w:r>
          <w:rPr>
            <w:lang w:val="fi-FI"/>
          </w:rPr>
          <w:t xml:space="preserve">appaleen </w:t>
        </w:r>
        <w:r w:rsidR="00FD13C7">
          <w:rPr>
            <w:lang w:val="fi-FI"/>
          </w:rPr>
          <w:t xml:space="preserve">ensimmäiset virkkeet ovat </w:t>
        </w:r>
        <w:r w:rsidR="00445A25">
          <w:rPr>
            <w:lang w:val="fi-FI"/>
          </w:rPr>
          <w:t xml:space="preserve">siis tekstin kokonaisrakenteesta riippumatta </w:t>
        </w:r>
        <w:r w:rsidR="00FD13C7">
          <w:rPr>
            <w:lang w:val="fi-FI"/>
          </w:rPr>
          <w:t>keskeisessä asemassa tekstin jäsentymisen suhteen.</w:t>
        </w:r>
        <w:r w:rsidR="00445A25">
          <w:rPr>
            <w:lang w:val="fi-FI"/>
          </w:rPr>
          <w:t xml:space="preserve"> Kappaleiden </w:t>
        </w:r>
        <w:del w:id="171" w:author="Author">
          <w:r w:rsidR="00FD13C7" w:rsidDel="00445A25">
            <w:rPr>
              <w:lang w:val="fi-FI"/>
            </w:rPr>
            <w:delText xml:space="preserve"> Kappaleen on alettava jostain</w:delText>
          </w:r>
          <w:r w:rsidR="00205C63" w:rsidDel="00445A25">
            <w:rPr>
              <w:lang w:val="fi-FI"/>
            </w:rPr>
            <w:delText xml:space="preserve">. </w:delText>
          </w:r>
        </w:del>
        <w:r w:rsidR="00445A25">
          <w:rPr>
            <w:lang w:val="fi-FI"/>
          </w:rPr>
          <w:t>e</w:t>
        </w:r>
        <w:del w:id="172" w:author="Author">
          <w:r w:rsidR="00205C63" w:rsidDel="00445A25">
            <w:rPr>
              <w:lang w:val="fi-FI"/>
            </w:rPr>
            <w:delText>E</w:delText>
          </w:r>
        </w:del>
        <w:r>
          <w:rPr>
            <w:lang w:val="fi-FI"/>
          </w:rPr>
          <w:t>nsimmäi</w:t>
        </w:r>
        <w:del w:id="173" w:author="Author">
          <w:r w:rsidDel="00445A25">
            <w:rPr>
              <w:lang w:val="fi-FI"/>
            </w:rPr>
            <w:delText>nen</w:delText>
          </w:r>
        </w:del>
        <w:r w:rsidR="00445A25">
          <w:rPr>
            <w:lang w:val="fi-FI"/>
          </w:rPr>
          <w:t>sillä</w:t>
        </w:r>
        <w:r>
          <w:rPr>
            <w:lang w:val="fi-FI"/>
          </w:rPr>
          <w:t xml:space="preserve"> virk</w:t>
        </w:r>
        <w:r w:rsidR="00445A25">
          <w:rPr>
            <w:lang w:val="fi-FI"/>
          </w:rPr>
          <w:t>keillä</w:t>
        </w:r>
        <w:del w:id="174" w:author="Author">
          <w:r w:rsidDel="00445A25">
            <w:rPr>
              <w:lang w:val="fi-FI"/>
            </w:rPr>
            <w:delText>e</w:delText>
          </w:r>
        </w:del>
        <w:r>
          <w:rPr>
            <w:lang w:val="fi-FI"/>
          </w:rPr>
          <w:t xml:space="preserve"> </w:t>
        </w:r>
        <w:del w:id="175" w:author="Author">
          <w:r w:rsidDel="00445A25">
            <w:rPr>
              <w:lang w:val="fi-FI"/>
            </w:rPr>
            <w:delText>keskeisessä</w:delText>
          </w:r>
        </w:del>
        <w:r w:rsidR="00445A25">
          <w:rPr>
            <w:lang w:val="fi-FI"/>
          </w:rPr>
          <w:t>on keskeinen</w:t>
        </w:r>
        <w:r>
          <w:rPr>
            <w:lang w:val="fi-FI"/>
          </w:rPr>
          <w:t xml:space="preserve"> asema</w:t>
        </w:r>
        <w:del w:id="176" w:author="Author">
          <w:r w:rsidDel="00445A25">
            <w:rPr>
              <w:lang w:val="fi-FI"/>
            </w:rPr>
            <w:delText>ssa</w:delText>
          </w:r>
        </w:del>
        <w:r>
          <w:rPr>
            <w:lang w:val="fi-FI"/>
          </w:rPr>
          <w:t xml:space="preserve"> siinä, mistä </w:t>
        </w:r>
        <w:r w:rsidR="00205C63">
          <w:rPr>
            <w:lang w:val="fi-FI"/>
          </w:rPr>
          <w:t xml:space="preserve">lukija olettaa </w:t>
        </w:r>
        <w:r>
          <w:rPr>
            <w:lang w:val="fi-FI"/>
          </w:rPr>
          <w:lastRenderedPageBreak/>
          <w:t>kappaleessa kerrot</w:t>
        </w:r>
        <w:r w:rsidR="00205C63">
          <w:rPr>
            <w:lang w:val="fi-FI"/>
          </w:rPr>
          <w:t xml:space="preserve">tavan ja miten </w:t>
        </w:r>
        <w:del w:id="177" w:author="Author">
          <w:r w:rsidR="00205C63" w:rsidDel="00445A25">
            <w:rPr>
              <w:lang w:val="fi-FI"/>
            </w:rPr>
            <w:delText>se</w:delText>
          </w:r>
        </w:del>
        <w:r w:rsidR="00445A25">
          <w:rPr>
            <w:lang w:val="fi-FI"/>
          </w:rPr>
          <w:t>kappale</w:t>
        </w:r>
        <w:r w:rsidR="00205C63">
          <w:rPr>
            <w:lang w:val="fi-FI"/>
          </w:rPr>
          <w:t xml:space="preserve"> kytkeytyy aiempaan tekstiin ja sitä kautta koko tekstin </w:t>
        </w:r>
        <w:r w:rsidR="00445A25">
          <w:rPr>
            <w:lang w:val="fi-FI"/>
          </w:rPr>
          <w:t xml:space="preserve">laajempaan </w:t>
        </w:r>
        <w:r w:rsidR="00205C63">
          <w:rPr>
            <w:lang w:val="fi-FI"/>
          </w:rPr>
          <w:t>diskurssitopiikkiin.</w:t>
        </w:r>
        <w:r w:rsidR="00BF6E08">
          <w:rPr>
            <w:lang w:val="fi-FI"/>
          </w:rPr>
          <w:t xml:space="preserve"> Käytämmekin käsitettä topiikki kuvaamaan tekstikappaleen puheenaihetta</w:t>
        </w:r>
        <w:del w:id="178" w:author="Author">
          <w:r w:rsidR="00BF6E08" w:rsidDel="005C4490">
            <w:rPr>
              <w:lang w:val="fi-FI"/>
            </w:rPr>
            <w:delText>.</w:delText>
          </w:r>
        </w:del>
        <w:r w:rsidR="00BF6E08">
          <w:rPr>
            <w:rStyle w:val="FootnoteReference"/>
            <w:lang w:val="fi-FI"/>
          </w:rPr>
          <w:footnoteReference w:id="3"/>
        </w:r>
        <w:r w:rsidR="005C4490">
          <w:rPr>
            <w:lang w:val="fi-FI"/>
          </w:rPr>
          <w:t xml:space="preserve"> ja n</w:t>
        </w:r>
      </w:ins>
      <w:moveToRangeStart w:id="183" w:author="Author" w:name="move521582162"/>
      <w:moveTo w:id="184" w:author="Author">
        <w:del w:id="185" w:author="Author">
          <w:r w:rsidR="005C4490" w:rsidDel="005C4490">
            <w:rPr>
              <w:lang w:val="fi-FI"/>
            </w:rPr>
            <w:delText>N</w:delText>
          </w:r>
        </w:del>
        <w:r w:rsidR="005C4490">
          <w:rPr>
            <w:lang w:val="fi-FI"/>
          </w:rPr>
          <w:t xml:space="preserve">imitämme siirtymän toteuttavia virkkeitä </w:t>
        </w:r>
        <w:r w:rsidR="005C4490">
          <w:rPr>
            <w:i/>
            <w:lang w:val="fi-FI"/>
          </w:rPr>
          <w:t>topiikkia asettaviksi</w:t>
        </w:r>
        <w:r w:rsidR="005C4490">
          <w:rPr>
            <w:lang w:val="fi-FI"/>
          </w:rPr>
          <w:t xml:space="preserve"> (vrt. Juvonen </w:t>
        </w:r>
        <w:r w:rsidR="005C4490">
          <w:rPr>
            <w:color w:val="00000A"/>
            <w:lang w:val="fi-FI"/>
          </w:rPr>
          <w:t>2014</w:t>
        </w:r>
        <w:r w:rsidR="005C4490">
          <w:rPr>
            <w:lang w:val="fi-FI"/>
          </w:rPr>
          <w:t>).</w:t>
        </w:r>
      </w:moveTo>
      <w:moveToRangeEnd w:id="183"/>
    </w:p>
    <w:p w14:paraId="5989C1A4" w14:textId="785D3038" w:rsidR="0047020D" w:rsidRDefault="0047020D">
      <w:pPr>
        <w:pStyle w:val="BodyText"/>
        <w:rPr>
          <w:ins w:id="186" w:author="Author"/>
          <w:lang w:val="fi-FI"/>
        </w:rPr>
      </w:pPr>
    </w:p>
    <w:p w14:paraId="3450553B" w14:textId="13FF5156" w:rsidR="0047020D" w:rsidDel="00BF6E08" w:rsidRDefault="0047020D" w:rsidP="0047020D">
      <w:pPr>
        <w:pStyle w:val="BodyText"/>
        <w:rPr>
          <w:del w:id="187" w:author="Author"/>
          <w:moveTo w:id="188" w:author="Author"/>
          <w:lang w:val="fi-FI"/>
        </w:rPr>
      </w:pPr>
      <w:moveToRangeStart w:id="189" w:author="Author" w:name="move521331704"/>
      <w:moveTo w:id="190" w:author="Author">
        <w:del w:id="191" w:author="Author">
          <w:r w:rsidDel="00BF6E08">
            <w:rPr>
              <w:lang w:val="fi-FI"/>
            </w:rPr>
            <w:delText xml:space="preserve">Joidenkin </w:delText>
          </w:r>
          <w:commentRangeStart w:id="192"/>
          <w:r w:rsidDel="00BF6E08">
            <w:rPr>
              <w:lang w:val="fi-FI"/>
            </w:rPr>
            <w:delText>tekstien rakennetta voi kuvata topiikkipohjaiseksi ja temaattisen sisällön pohjalta rakentuvaksi (</w:delText>
          </w:r>
          <w:commentRangeStart w:id="193"/>
          <w:r w:rsidDel="00BF6E08">
            <w:rPr>
              <w:lang w:val="fi-FI"/>
            </w:rPr>
            <w:delText>Paltridge 1997; ks. myös Hiippala 2013; Komppa 2012; Vuorijärvi 2013</w:delText>
          </w:r>
          <w:commentRangeEnd w:id="193"/>
          <w:r w:rsidDel="00BF6E08">
            <w:rPr>
              <w:rStyle w:val="CommentReference"/>
              <w:rFonts w:ascii="Cambria" w:hAnsi="Cambria"/>
            </w:rPr>
            <w:commentReference w:id="193"/>
          </w:r>
          <w:r w:rsidDel="00BF6E08">
            <w:rPr>
              <w:lang w:val="fi-FI"/>
            </w:rPr>
            <w:delText xml:space="preserve">). Tällöin rakenne muodostuu sekventiaalisesti tai lineaarisesti peräkkäin asetetuista sisältötopiikeista, jotka kytkeytyvät tavalla tai toisella tekstin diskurssitopiikkiin eli pääaiheeseen. </w:delText>
          </w:r>
          <w:commentRangeEnd w:id="192"/>
          <w:r w:rsidDel="00BF6E08">
            <w:rPr>
              <w:rStyle w:val="CommentReference"/>
              <w:rFonts w:ascii="Cambria" w:hAnsi="Cambria"/>
            </w:rPr>
            <w:commentReference w:id="192"/>
          </w:r>
          <w:r w:rsidDel="00BF6E08">
            <w:rPr>
              <w:lang w:val="fi-FI"/>
            </w:rPr>
            <w:delText xml:space="preserve">Tutkimusaineistomme </w:delText>
          </w:r>
          <w:commentRangeStart w:id="194"/>
          <w:r w:rsidDel="00BF6E08">
            <w:rPr>
              <w:lang w:val="fi-FI"/>
            </w:rPr>
            <w:delText>osoittautui juuri tämän tyyppisiksi teksteiksi</w:delText>
          </w:r>
          <w:commentRangeEnd w:id="194"/>
          <w:r w:rsidDel="00BF6E08">
            <w:rPr>
              <w:rStyle w:val="CommentReference"/>
              <w:rFonts w:ascii="Cambria" w:hAnsi="Cambria"/>
            </w:rPr>
            <w:commentReference w:id="194"/>
          </w:r>
          <w:r w:rsidDel="00BF6E08">
            <w:rPr>
              <w:lang w:val="fi-FI"/>
            </w:rPr>
            <w:delText xml:space="preserve">. Topiikkipohjaisuutta on havaittu korkeakouluopiskelijoiden teksteissä laajemminkin (ks. Vuorijärvi 2013). Tekstikappaleen ytimen tavoittelun sijaan kohdistammekin huomiomme siihen, </w:delText>
          </w:r>
          <w:commentRangeStart w:id="195"/>
          <w:r w:rsidDel="00BF6E08">
            <w:rPr>
              <w:lang w:val="fi-FI"/>
            </w:rPr>
            <w:delText>miten kirjoittaja siirtyy tekstissään aiheesta toiseen</w:delText>
          </w:r>
          <w:commentRangeEnd w:id="195"/>
          <w:r w:rsidDel="00BF6E08">
            <w:rPr>
              <w:rStyle w:val="CommentReference"/>
              <w:rFonts w:ascii="Cambria" w:hAnsi="Cambria"/>
            </w:rPr>
            <w:commentReference w:id="195"/>
          </w:r>
          <w:r w:rsidDel="00BF6E08">
            <w:rPr>
              <w:lang w:val="fi-FI"/>
            </w:rPr>
            <w:delText xml:space="preserve">. Nimitämme siirtymän toteuttavia virkkeitä </w:delText>
          </w:r>
          <w:r w:rsidDel="00BF6E08">
            <w:rPr>
              <w:i/>
              <w:lang w:val="fi-FI"/>
            </w:rPr>
            <w:delText>topiikkia asettaviksi</w:delText>
          </w:r>
          <w:r w:rsidDel="00BF6E08">
            <w:rPr>
              <w:lang w:val="fi-FI"/>
            </w:rPr>
            <w:delText xml:space="preserve"> (vrt. Juvonen </w:delText>
          </w:r>
          <w:r w:rsidDel="00BF6E08">
            <w:rPr>
              <w:color w:val="00000A"/>
              <w:lang w:val="fi-FI"/>
            </w:rPr>
            <w:delText>2014</w:delText>
          </w:r>
          <w:r w:rsidDel="00BF6E08">
            <w:rPr>
              <w:lang w:val="fi-FI"/>
            </w:rPr>
            <w:delText xml:space="preserve">). </w:delText>
          </w:r>
        </w:del>
      </w:moveTo>
    </w:p>
    <w:moveToRangeEnd w:id="189"/>
    <w:p w14:paraId="2A0FBEBE" w14:textId="06CB59FF" w:rsidR="0047020D" w:rsidDel="00BF6E08" w:rsidRDefault="0047020D">
      <w:pPr>
        <w:pStyle w:val="BodyText"/>
        <w:rPr>
          <w:ins w:id="196" w:author="Author"/>
          <w:del w:id="197" w:author="Author"/>
          <w:lang w:val="fi-FI"/>
        </w:rPr>
      </w:pPr>
    </w:p>
    <w:p w14:paraId="55F3CD78" w14:textId="7CAD71B5" w:rsidR="00205C63" w:rsidDel="00BF6E08" w:rsidRDefault="00205C63">
      <w:pPr>
        <w:pStyle w:val="BodyText"/>
        <w:rPr>
          <w:ins w:id="198" w:author="Author"/>
          <w:del w:id="199" w:author="Author"/>
          <w:lang w:val="fi-FI"/>
        </w:rPr>
      </w:pPr>
    </w:p>
    <w:p w14:paraId="6624AA8E" w14:textId="2D164375" w:rsidR="00205C63" w:rsidRPr="006A12BD" w:rsidDel="00BF6E08" w:rsidRDefault="00205C63">
      <w:pPr>
        <w:pStyle w:val="BodyText"/>
        <w:rPr>
          <w:ins w:id="200" w:author="Author"/>
          <w:del w:id="201" w:author="Author"/>
          <w:color w:val="9CC2E5" w:themeColor="accent1" w:themeTint="99"/>
          <w:lang w:val="fi-FI"/>
          <w:rPrChange w:id="202" w:author="Author">
            <w:rPr>
              <w:ins w:id="203" w:author="Author"/>
              <w:del w:id="204" w:author="Author"/>
              <w:lang w:val="fi-FI"/>
            </w:rPr>
          </w:rPrChange>
        </w:rPr>
      </w:pPr>
      <w:ins w:id="205" w:author="Author">
        <w:del w:id="206" w:author="Author">
          <w:r w:rsidRPr="006A12BD" w:rsidDel="00BF6E08">
            <w:rPr>
              <w:color w:val="9CC2E5" w:themeColor="accent1" w:themeTint="99"/>
              <w:lang w:val="fi-FI"/>
              <w:rPrChange w:id="207" w:author="Author">
                <w:rPr>
                  <w:lang w:val="fi-FI"/>
                </w:rPr>
              </w:rPrChange>
            </w:rPr>
            <w:delText>(seuraava pala on nyt siirretty johdannosta)</w:delText>
          </w:r>
        </w:del>
      </w:ins>
    </w:p>
    <w:p w14:paraId="22CD2886" w14:textId="0E929973" w:rsidR="00205C63" w:rsidRPr="006A12BD" w:rsidDel="00BF6E08" w:rsidRDefault="00205C63">
      <w:pPr>
        <w:pStyle w:val="BodyText"/>
        <w:rPr>
          <w:del w:id="208" w:author="Author"/>
          <w:color w:val="9CC2E5" w:themeColor="accent1" w:themeTint="99"/>
          <w:lang w:val="fi-FI"/>
          <w:rPrChange w:id="209" w:author="Author">
            <w:rPr>
              <w:del w:id="210" w:author="Author"/>
              <w:lang w:val="fi-FI"/>
            </w:rPr>
          </w:rPrChange>
        </w:rPr>
      </w:pPr>
      <w:moveToRangeStart w:id="211" w:author="Author" w:name="move521331034"/>
      <w:commentRangeStart w:id="212"/>
      <w:moveTo w:id="213" w:author="Author">
        <w:del w:id="214" w:author="Author">
          <w:r w:rsidRPr="006A12BD" w:rsidDel="00BF6E08">
            <w:rPr>
              <w:color w:val="9CC2E5" w:themeColor="accent1" w:themeTint="99"/>
              <w:lang w:val="fi-FI"/>
              <w:rPrChange w:id="215" w:author="Author">
                <w:rPr>
                  <w:lang w:val="fi-FI"/>
                </w:rPr>
              </w:rPrChange>
            </w:rPr>
            <w:delText xml:space="preserve">Hierarkkisesti rakentuneiden </w:delText>
          </w:r>
          <w:commentRangeEnd w:id="212"/>
          <w:r w:rsidRPr="006A12BD" w:rsidDel="00BF6E08">
            <w:rPr>
              <w:rStyle w:val="CommentReference"/>
              <w:color w:val="9CC2E5" w:themeColor="accent1" w:themeTint="99"/>
              <w:rPrChange w:id="216" w:author="Author">
                <w:rPr>
                  <w:rStyle w:val="CommentReference"/>
                </w:rPr>
              </w:rPrChange>
            </w:rPr>
            <w:commentReference w:id="212"/>
          </w:r>
          <w:commentRangeStart w:id="217"/>
          <w:r w:rsidRPr="006A12BD" w:rsidDel="00BF6E08">
            <w:rPr>
              <w:color w:val="9CC2E5" w:themeColor="accent1" w:themeTint="99"/>
              <w:lang w:val="fi-FI"/>
              <w:rPrChange w:id="218" w:author="Author">
                <w:rPr>
                  <w:lang w:val="fi-FI"/>
                </w:rPr>
              </w:rPrChange>
            </w:rPr>
            <w:delText xml:space="preserve">tekstien </w:delText>
          </w:r>
          <w:commentRangeEnd w:id="217"/>
          <w:r w:rsidRPr="006A12BD" w:rsidDel="00BF6E08">
            <w:rPr>
              <w:rStyle w:val="CommentReference"/>
              <w:color w:val="9CC2E5" w:themeColor="accent1" w:themeTint="99"/>
              <w:rPrChange w:id="219" w:author="Author">
                <w:rPr>
                  <w:rStyle w:val="CommentReference"/>
                </w:rPr>
              </w:rPrChange>
            </w:rPr>
            <w:commentReference w:id="217"/>
          </w:r>
          <w:r w:rsidRPr="006A12BD" w:rsidDel="00BF6E08">
            <w:rPr>
              <w:color w:val="9CC2E5" w:themeColor="accent1" w:themeTint="99"/>
              <w:lang w:val="fi-FI"/>
              <w:rPrChange w:id="220" w:author="Author">
                <w:rPr>
                  <w:lang w:val="fi-FI"/>
                </w:rPr>
              </w:rPrChange>
            </w:rPr>
            <w:delText xml:space="preserve">rinnalla (ks. esim. Juvonen 2014; Komppa 2012; Paldanius 2017; Vuorijärvi 2013) elää huomattava joukko tekstilajeja, joissa </w:delText>
          </w:r>
          <w:commentRangeStart w:id="221"/>
          <w:r w:rsidRPr="006A12BD" w:rsidDel="00BF6E08">
            <w:rPr>
              <w:color w:val="9CC2E5" w:themeColor="accent1" w:themeTint="99"/>
              <w:lang w:val="fi-FI"/>
              <w:rPrChange w:id="222" w:author="Author">
                <w:rPr>
                  <w:lang w:val="fi-FI"/>
                </w:rPr>
              </w:rPrChange>
            </w:rPr>
            <w:delText>tekstin rakennetta voi kuvata paremminkin topiikkipohjaiseksi ja temaattisen sisällön pohjalta rakentuvaksi</w:delText>
          </w:r>
          <w:commentRangeEnd w:id="221"/>
          <w:r w:rsidRPr="006A12BD" w:rsidDel="00BF6E08">
            <w:rPr>
              <w:rStyle w:val="CommentReference"/>
              <w:color w:val="9CC2E5" w:themeColor="accent1" w:themeTint="99"/>
              <w:rPrChange w:id="223" w:author="Author">
                <w:rPr>
                  <w:rStyle w:val="CommentReference"/>
                </w:rPr>
              </w:rPrChange>
            </w:rPr>
            <w:commentReference w:id="221"/>
          </w:r>
          <w:r w:rsidRPr="006A12BD" w:rsidDel="00BF6E08">
            <w:rPr>
              <w:color w:val="9CC2E5" w:themeColor="accent1" w:themeTint="99"/>
              <w:lang w:val="fi-FI"/>
              <w:rPrChange w:id="224" w:author="Author">
                <w:rPr>
                  <w:lang w:val="fi-FI"/>
                </w:rPr>
              </w:rPrChange>
            </w:rPr>
            <w:delText xml:space="preserve"> (Hiippala 2013: 148–152; Komppa 2012: 158–166; Vuorijärvi 2013: 206–2012). </w:delText>
          </w:r>
          <w:commentRangeStart w:id="225"/>
          <w:r w:rsidRPr="006A12BD" w:rsidDel="00BF6E08">
            <w:rPr>
              <w:color w:val="9CC2E5" w:themeColor="accent1" w:themeTint="99"/>
              <w:lang w:val="fi-FI"/>
              <w:rPrChange w:id="226" w:author="Author">
                <w:rPr>
                  <w:lang w:val="fi-FI"/>
                </w:rPr>
              </w:rPrChange>
            </w:rPr>
            <w:delText xml:space="preserve">Tällöin rakenne muodostuu sekventiaalisesti tai lineaarisesti peräkkäin asetetuista sisältötopiikeista, </w:delText>
          </w:r>
          <w:commentRangeEnd w:id="225"/>
          <w:r w:rsidRPr="006A12BD" w:rsidDel="00BF6E08">
            <w:rPr>
              <w:rStyle w:val="CommentReference"/>
              <w:color w:val="9CC2E5" w:themeColor="accent1" w:themeTint="99"/>
              <w:rPrChange w:id="227" w:author="Author">
                <w:rPr>
                  <w:rStyle w:val="CommentReference"/>
                </w:rPr>
              </w:rPrChange>
            </w:rPr>
            <w:commentReference w:id="225"/>
          </w:r>
          <w:r w:rsidRPr="006A12BD" w:rsidDel="00BF6E08">
            <w:rPr>
              <w:color w:val="9CC2E5" w:themeColor="accent1" w:themeTint="99"/>
              <w:lang w:val="fi-FI"/>
              <w:rPrChange w:id="228" w:author="Author">
                <w:rPr>
                  <w:lang w:val="fi-FI"/>
                </w:rPr>
              </w:rPrChange>
            </w:rPr>
            <w:delText>jotka kytkeytyvät tavalla tai toisella tekstin diskurssitopiikkiin eli pääaiheeseen.</w:delText>
          </w:r>
        </w:del>
      </w:moveTo>
    </w:p>
    <w:p w14:paraId="09935786" w14:textId="77777777" w:rsidR="008A1138" w:rsidRPr="006A12BD" w:rsidDel="00BF6E08" w:rsidRDefault="008A1138" w:rsidP="00205C63">
      <w:pPr>
        <w:pStyle w:val="BodyText"/>
        <w:rPr>
          <w:ins w:id="229" w:author="Author"/>
          <w:del w:id="230" w:author="Author"/>
          <w:moveTo w:id="231" w:author="Author"/>
          <w:color w:val="9CC2E5" w:themeColor="accent1" w:themeTint="99"/>
          <w:lang w:val="fi-FI"/>
          <w:rPrChange w:id="232" w:author="Author">
            <w:rPr>
              <w:ins w:id="233" w:author="Author"/>
              <w:del w:id="234" w:author="Author"/>
              <w:moveTo w:id="235" w:author="Author"/>
              <w:lang w:val="fi-FI"/>
            </w:rPr>
          </w:rPrChange>
        </w:rPr>
      </w:pPr>
    </w:p>
    <w:moveToRangeEnd w:id="211"/>
    <w:p w14:paraId="3D3A0A58" w14:textId="7E0D134B" w:rsidR="00205C63" w:rsidRPr="000674B3" w:rsidDel="00BF6E08" w:rsidRDefault="00205C63">
      <w:pPr>
        <w:pStyle w:val="BodyText"/>
        <w:rPr>
          <w:del w:id="236" w:author="Author"/>
          <w:lang w:val="fi-FI"/>
        </w:rPr>
      </w:pPr>
    </w:p>
    <w:p w14:paraId="0E971F77" w14:textId="77777777" w:rsidR="006E0EE1" w:rsidRPr="000674B3" w:rsidDel="00BF6E08" w:rsidRDefault="006E0EE1">
      <w:pPr>
        <w:pStyle w:val="Compact"/>
        <w:spacing w:line="240" w:lineRule="auto"/>
        <w:rPr>
          <w:del w:id="237" w:author="Author"/>
          <w:lang w:val="fi-FI"/>
        </w:rPr>
      </w:pPr>
    </w:p>
    <w:p w14:paraId="1F6890F8" w14:textId="429137B4" w:rsidR="006E0EE1" w:rsidDel="00BF6E08" w:rsidRDefault="0053618B">
      <w:pPr>
        <w:pStyle w:val="BodyText"/>
        <w:rPr>
          <w:del w:id="238" w:author="Author"/>
          <w:moveFrom w:id="239" w:author="Author"/>
          <w:lang w:val="fi-FI"/>
        </w:rPr>
      </w:pPr>
      <w:moveFromRangeStart w:id="240" w:author="Author" w:name="move521331704"/>
      <w:moveFrom w:id="241" w:author="Author">
        <w:r w:rsidDel="0047020D">
          <w:rPr>
            <w:lang w:val="fi-FI"/>
          </w:rPr>
          <w:t xml:space="preserve">Joidenkin </w:t>
        </w:r>
        <w:commentRangeStart w:id="242"/>
        <w:r w:rsidDel="0047020D">
          <w:rPr>
            <w:lang w:val="fi-FI"/>
          </w:rPr>
          <w:t xml:space="preserve">tekstien rakennetta voi </w:t>
        </w:r>
        <w:r w:rsidR="0034488D" w:rsidDel="0047020D">
          <w:rPr>
            <w:lang w:val="fi-FI"/>
          </w:rPr>
          <w:t xml:space="preserve">kuvata </w:t>
        </w:r>
        <w:r w:rsidDel="0047020D">
          <w:rPr>
            <w:lang w:val="fi-FI"/>
          </w:rPr>
          <w:t>topiikkipohjaiseksi ja temaattisen sisällön pohjalta rakentuvaksi (</w:t>
        </w:r>
        <w:commentRangeStart w:id="243"/>
        <w:r w:rsidDel="0047020D">
          <w:rPr>
            <w:lang w:val="fi-FI"/>
          </w:rPr>
          <w:t>Paltridge 1997; ks. myös Hiippala 2013; Komppa 2012; Vuorijärvi 2013</w:t>
        </w:r>
        <w:commentRangeEnd w:id="243"/>
        <w:r w:rsidR="00D60F92" w:rsidDel="0047020D">
          <w:rPr>
            <w:rStyle w:val="CommentReference"/>
            <w:rFonts w:ascii="Cambria" w:hAnsi="Cambria"/>
          </w:rPr>
          <w:commentReference w:id="243"/>
        </w:r>
        <w:r w:rsidDel="0047020D">
          <w:rPr>
            <w:lang w:val="fi-FI"/>
          </w:rPr>
          <w:t xml:space="preserve">). Tällöin rakenne muodostuu sekventiaalisesti tai lineaarisesti peräkkäin asetetuista sisältötopiikeista, jotka kytkeytyvät tavalla tai toisella tekstin diskurssitopiikkiin eli pääaiheeseen. </w:t>
        </w:r>
        <w:commentRangeEnd w:id="242"/>
        <w:r w:rsidR="00D60F92" w:rsidDel="0047020D">
          <w:rPr>
            <w:rStyle w:val="CommentReference"/>
            <w:rFonts w:ascii="Cambria" w:hAnsi="Cambria"/>
          </w:rPr>
          <w:commentReference w:id="242"/>
        </w:r>
        <w:r w:rsidDel="0047020D">
          <w:rPr>
            <w:lang w:val="fi-FI"/>
          </w:rPr>
          <w:t xml:space="preserve">Tutkimusaineistomme </w:t>
        </w:r>
        <w:commentRangeStart w:id="244"/>
        <w:r w:rsidDel="0047020D">
          <w:rPr>
            <w:lang w:val="fi-FI"/>
          </w:rPr>
          <w:t>osoittautui juuri tämän tyyppisiksi teksteiksi</w:t>
        </w:r>
        <w:commentRangeEnd w:id="244"/>
        <w:r w:rsidR="007D2908" w:rsidDel="0047020D">
          <w:rPr>
            <w:rStyle w:val="CommentReference"/>
            <w:rFonts w:ascii="Cambria" w:hAnsi="Cambria"/>
          </w:rPr>
          <w:commentReference w:id="244"/>
        </w:r>
        <w:r w:rsidDel="0047020D">
          <w:rPr>
            <w:lang w:val="fi-FI"/>
          </w:rPr>
          <w:t xml:space="preserve">. Topiikkipohjaisuutta on havaittu korkeakouluopiskelijoiden teksteissä laajemminkin (ks. Vuorijärvi 2013). Tekstikappaleen ytimen tavoittelun sijaan kohdistammekin huomiomme siihen, </w:t>
        </w:r>
        <w:commentRangeStart w:id="245"/>
        <w:r w:rsidDel="0047020D">
          <w:rPr>
            <w:lang w:val="fi-FI"/>
          </w:rPr>
          <w:t>miten kirjoittaja siirtyy tekstissään aiheesta toiseen</w:t>
        </w:r>
        <w:commentRangeEnd w:id="245"/>
        <w:r w:rsidR="007B33ED" w:rsidDel="0047020D">
          <w:rPr>
            <w:rStyle w:val="CommentReference"/>
            <w:rFonts w:ascii="Cambria" w:hAnsi="Cambria"/>
          </w:rPr>
          <w:commentReference w:id="245"/>
        </w:r>
        <w:r w:rsidDel="0047020D">
          <w:rPr>
            <w:lang w:val="fi-FI"/>
          </w:rPr>
          <w:t xml:space="preserve">. Nimitämme siirtymän toteuttavia virkkeitä </w:t>
        </w:r>
        <w:r w:rsidDel="0047020D">
          <w:rPr>
            <w:i/>
            <w:lang w:val="fi-FI"/>
          </w:rPr>
          <w:t>topiikkia asettaviksi</w:t>
        </w:r>
        <w:r w:rsidDel="0047020D">
          <w:rPr>
            <w:lang w:val="fi-FI"/>
          </w:rPr>
          <w:t xml:space="preserve"> (vrt. Juvonen </w:t>
        </w:r>
        <w:r w:rsidDel="0047020D">
          <w:rPr>
            <w:color w:val="00000A"/>
            <w:lang w:val="fi-FI"/>
          </w:rPr>
          <w:t>2014</w:t>
        </w:r>
        <w:r w:rsidDel="0047020D">
          <w:rPr>
            <w:lang w:val="fi-FI"/>
          </w:rPr>
          <w:t>)</w:t>
        </w:r>
        <w:del w:id="246" w:author="Author">
          <w:r w:rsidDel="00BF6E08">
            <w:rPr>
              <w:lang w:val="fi-FI"/>
            </w:rPr>
            <w:delText xml:space="preserve">. </w:delText>
          </w:r>
        </w:del>
      </w:moveFrom>
    </w:p>
    <w:moveFromRangeEnd w:id="240"/>
    <w:p w14:paraId="098E2E66" w14:textId="77777777" w:rsidR="006E0EE1" w:rsidDel="00BF6E08" w:rsidRDefault="006E0EE1">
      <w:pPr>
        <w:pStyle w:val="Compact"/>
        <w:spacing w:line="240" w:lineRule="auto"/>
        <w:rPr>
          <w:del w:id="247" w:author="Author"/>
          <w:lang w:val="fi-FI"/>
        </w:rPr>
      </w:pPr>
    </w:p>
    <w:p w14:paraId="2E96AA4A" w14:textId="42C94F94" w:rsidR="006E0EE1" w:rsidRPr="000674B3" w:rsidRDefault="0053618B">
      <w:pPr>
        <w:pStyle w:val="BodyText"/>
        <w:rPr>
          <w:lang w:val="fi-FI"/>
        </w:rPr>
      </w:pPr>
      <w:commentRangeStart w:id="248"/>
      <w:r>
        <w:rPr>
          <w:lang w:val="fi-FI"/>
        </w:rPr>
        <w:t xml:space="preserve">Käyttämämme topiikin käsite pohjaa Simon Dikin funktionaalisessa kielioppiin (1989), jota vastaavanlaisessa tekstikappaleiden rakenteen analyysissa on soveltanut mm. Jesus Guijarro (2001). Dikin mukaan (mts. 266) kaikilla diskursseilla (joka Dikin määrittelemänä tarkoittaa mitä tahansa koherenttia tekstiä) on se ominaisuus, että ne kertovat jostakin. Tämä ominaisuus, jota nimitämme </w:t>
      </w:r>
      <w:r>
        <w:rPr>
          <w:i/>
          <w:lang w:val="fi-FI"/>
        </w:rPr>
        <w:t>aiheisuudeksi</w:t>
      </w:r>
      <w:r>
        <w:rPr>
          <w:lang w:val="fi-FI"/>
        </w:rPr>
        <w:t xml:space="preserve"> (</w:t>
      </w:r>
      <w:r>
        <w:rPr>
          <w:i/>
          <w:lang w:val="fi-FI"/>
        </w:rPr>
        <w:t>aboutness</w:t>
      </w:r>
      <w:r>
        <w:rPr>
          <w:lang w:val="fi-FI"/>
        </w:rPr>
        <w:t>), koskee paitsi tekstiä kokonaisuutena, myös siitä eroteltuja alakokonaisuuksia, kuten kappaleita ja virkkeitä. Määrittelemmekin topiikin tämän artikkelin puitteissa siksi, mistä teksti, kappale tai virke kertoo (vrt. Lambrecht 1996: 118).</w:t>
      </w:r>
      <w:commentRangeEnd w:id="248"/>
      <w:r w:rsidR="00464BE8">
        <w:rPr>
          <w:rStyle w:val="CommentReference"/>
          <w:rFonts w:ascii="Cambria" w:hAnsi="Cambria"/>
        </w:rPr>
        <w:commentReference w:id="248"/>
      </w:r>
    </w:p>
    <w:p w14:paraId="650FAB4D" w14:textId="77777777" w:rsidR="006E0EE1" w:rsidRDefault="006E0EE1">
      <w:pPr>
        <w:pStyle w:val="Compact"/>
        <w:spacing w:line="240" w:lineRule="auto"/>
        <w:rPr>
          <w:lang w:val="fi-FI"/>
        </w:rPr>
      </w:pPr>
    </w:p>
    <w:p w14:paraId="236C22CB" w14:textId="77777777" w:rsidR="00DF563D" w:rsidRDefault="00DF563D">
      <w:pPr>
        <w:pStyle w:val="BodyText"/>
        <w:rPr>
          <w:ins w:id="249" w:author="Author"/>
          <w:lang w:val="fi-FI"/>
        </w:rPr>
      </w:pPr>
    </w:p>
    <w:p w14:paraId="558A876D" w14:textId="590F9A0B" w:rsidR="00DA349D" w:rsidRDefault="0053618B">
      <w:pPr>
        <w:pStyle w:val="BodyText"/>
        <w:rPr>
          <w:ins w:id="250" w:author="Author"/>
          <w:lang w:val="fi-FI"/>
        </w:rPr>
      </w:pPr>
      <w:commentRangeStart w:id="251"/>
      <w:r>
        <w:rPr>
          <w:lang w:val="fi-FI"/>
        </w:rPr>
        <w:t>Teksti</w:t>
      </w:r>
      <w:commentRangeEnd w:id="251"/>
      <w:r w:rsidR="00445A25">
        <w:rPr>
          <w:rStyle w:val="CommentReference"/>
          <w:rFonts w:ascii="Cambria" w:hAnsi="Cambria"/>
        </w:rPr>
        <w:commentReference w:id="251"/>
      </w:r>
      <w:ins w:id="252" w:author="Author">
        <w:r w:rsidR="00890F28">
          <w:rPr>
            <w:lang w:val="fi-FI"/>
          </w:rPr>
          <w:t xml:space="preserve">n voi nähdä koostuvan </w:t>
        </w:r>
        <w:del w:id="253" w:author="Author">
          <w:r w:rsidR="00BF6E08" w:rsidDel="00890F28">
            <w:rPr>
              <w:lang w:val="fi-FI"/>
            </w:rPr>
            <w:delText xml:space="preserve"> koostuu viime kädesssä </w:delText>
          </w:r>
        </w:del>
        <w:r w:rsidR="00BF6E08">
          <w:rPr>
            <w:lang w:val="fi-FI"/>
          </w:rPr>
          <w:t xml:space="preserve">lauseista, ja lauseen muodostavilla rakenteilla/konstituenteilla/osilla/nönnöillä on Dikin kuvauksen mukaan pragmaattisia funktioita, jotka määrittävät nönnöjen informaatiostatuksen suhteessa laajempaan viestintäympäristöön (Dik, 264). </w:t>
        </w:r>
      </w:ins>
      <w:del w:id="254" w:author="Author">
        <w:r w:rsidDel="00BF6E08">
          <w:rPr>
            <w:lang w:val="fi-FI"/>
          </w:rPr>
          <w:delText>n</w:delText>
        </w:r>
      </w:del>
      <w:r>
        <w:rPr>
          <w:lang w:val="fi-FI"/>
        </w:rPr>
        <w:t xml:space="preserve"> </w:t>
      </w:r>
      <w:ins w:id="255" w:author="Author">
        <w:r w:rsidR="00DA349D">
          <w:rPr>
            <w:lang w:val="fi-FI"/>
          </w:rPr>
          <w:t xml:space="preserve">Puhe on siis nönnöjen informaatioarvosta tai </w:t>
        </w:r>
        <w:r w:rsidR="0056513C">
          <w:rPr>
            <w:lang w:val="fi-FI"/>
          </w:rPr>
          <w:t>-</w:t>
        </w:r>
        <w:del w:id="256" w:author="Author">
          <w:r w:rsidR="00DA349D" w:rsidDel="0056513C">
            <w:rPr>
              <w:lang w:val="fi-FI"/>
            </w:rPr>
            <w:delText>–</w:delText>
          </w:r>
        </w:del>
        <w:r w:rsidR="00DA349D">
          <w:rPr>
            <w:lang w:val="fi-FI"/>
          </w:rPr>
          <w:t xml:space="preserve">statuksesta ja tämän vaihtelun funktioista, ei niinkään tekstin tematiikasta, joka on </w:t>
        </w:r>
        <w:r w:rsidR="00445A25">
          <w:rPr>
            <w:lang w:val="fi-FI"/>
          </w:rPr>
          <w:t xml:space="preserve">kyllä </w:t>
        </w:r>
        <w:r w:rsidR="00DA349D">
          <w:rPr>
            <w:lang w:val="fi-FI"/>
          </w:rPr>
          <w:t>yhteenkietoutunut informaatiostatuksen kanssa, mutta osin erillään tarkasteltava ilmiö (</w:t>
        </w:r>
        <w:r w:rsidR="0056513C">
          <w:rPr>
            <w:lang w:val="fi-FI"/>
          </w:rPr>
          <w:t xml:space="preserve">ks. </w:t>
        </w:r>
        <w:r w:rsidR="00DA349D">
          <w:rPr>
            <w:lang w:val="fi-FI"/>
          </w:rPr>
          <w:t>Shore</w:t>
        </w:r>
        <w:r w:rsidR="0056513C">
          <w:rPr>
            <w:lang w:val="fi-FI"/>
          </w:rPr>
          <w:t xml:space="preserve"> 2008, sivut</w:t>
        </w:r>
        <w:r w:rsidR="00DA349D">
          <w:rPr>
            <w:lang w:val="fi-FI"/>
          </w:rPr>
          <w:t>). Yksinkertaistaen voi sanoa, että teemakulun yhteydessä tarkastellaan lauseiden jäsentymistä, teema on se, mitä lause koskee ja reema se, mitä siitä sanotaa</w:t>
        </w:r>
        <w:r w:rsidR="00011451">
          <w:rPr>
            <w:lang w:val="fi-FI"/>
          </w:rPr>
          <w:t>n</w:t>
        </w:r>
        <w:r w:rsidR="00DA349D">
          <w:rPr>
            <w:lang w:val="fi-FI"/>
          </w:rPr>
          <w:t xml:space="preserve">. (esim. Shore </w:t>
        </w:r>
        <w:r w:rsidR="00445A25">
          <w:rPr>
            <w:lang w:val="fi-FI"/>
          </w:rPr>
          <w:t xml:space="preserve">, </w:t>
        </w:r>
        <w:del w:id="257" w:author="Author">
          <w:r w:rsidR="00DA349D" w:rsidDel="00445A25">
            <w:rPr>
              <w:lang w:val="fi-FI"/>
            </w:rPr>
            <w:delText>3</w:delText>
          </w:r>
        </w:del>
        <w:r w:rsidR="00DA349D">
          <w:rPr>
            <w:lang w:val="fi-FI"/>
          </w:rPr>
          <w:t>8 ja lisää myös ISK</w:t>
        </w:r>
        <w:r w:rsidR="006167E9">
          <w:rPr>
            <w:lang w:val="fi-FI"/>
          </w:rPr>
          <w:t xml:space="preserve">, jossa teema on kytketty teemapaikkaan ja </w:t>
        </w:r>
        <w:r w:rsidR="00445A25">
          <w:rPr>
            <w:lang w:val="fi-FI"/>
          </w:rPr>
          <w:t xml:space="preserve">siis </w:t>
        </w:r>
        <w:r w:rsidR="006167E9">
          <w:rPr>
            <w:lang w:val="fi-FI"/>
          </w:rPr>
          <w:t>lauseen sanajärjestykseen</w:t>
        </w:r>
        <w:r w:rsidR="006167E9">
          <w:rPr>
            <w:rStyle w:val="FootnoteReference"/>
            <w:lang w:val="fi-FI"/>
          </w:rPr>
          <w:footnoteReference w:id="4"/>
        </w:r>
        <w:r w:rsidR="00DA349D">
          <w:rPr>
            <w:lang w:val="fi-FI"/>
          </w:rPr>
          <w:t xml:space="preserve">).  Käytännössä tekstikappaleen topiikki </w:t>
        </w:r>
        <w:r w:rsidR="00445A25">
          <w:rPr>
            <w:lang w:val="fi-FI"/>
          </w:rPr>
          <w:t xml:space="preserve">(tässä tutkimuksessa määritellyllä tavalla) </w:t>
        </w:r>
        <w:r w:rsidR="00DA349D">
          <w:rPr>
            <w:lang w:val="fi-FI"/>
          </w:rPr>
          <w:t xml:space="preserve">voi käydä ilmi kummasta tahansa </w:t>
        </w:r>
        <w:r w:rsidR="00445A25">
          <w:rPr>
            <w:lang w:val="fi-FI"/>
          </w:rPr>
          <w:t xml:space="preserve">temaattisesta </w:t>
        </w:r>
        <w:r w:rsidR="00DA349D">
          <w:rPr>
            <w:lang w:val="fi-FI"/>
          </w:rPr>
          <w:t>osast</w:t>
        </w:r>
        <w:r w:rsidR="00445A25">
          <w:rPr>
            <w:lang w:val="fi-FI"/>
          </w:rPr>
          <w:t>,</w:t>
        </w:r>
        <w:r w:rsidR="00DA349D">
          <w:rPr>
            <w:lang w:val="fi-FI"/>
          </w:rPr>
          <w:t xml:space="preserve">a ja siksi </w:t>
        </w:r>
        <w:del w:id="261" w:author="Author">
          <w:r w:rsidR="00DA349D" w:rsidDel="00445A25">
            <w:rPr>
              <w:lang w:val="fi-FI"/>
            </w:rPr>
            <w:lastRenderedPageBreak/>
            <w:delText xml:space="preserve">tässä tutkimuksessa </w:delText>
          </w:r>
        </w:del>
        <w:r w:rsidR="00DA349D">
          <w:rPr>
            <w:lang w:val="fi-FI"/>
          </w:rPr>
          <w:t>fokusoimme informaatiostatukseen</w:t>
        </w:r>
        <w:r w:rsidR="00445A25">
          <w:rPr>
            <w:lang w:val="fi-FI"/>
          </w:rPr>
          <w:t xml:space="preserve"> (vai –rakenteeseen, vai mihin?)</w:t>
        </w:r>
        <w:r w:rsidR="00DA349D">
          <w:rPr>
            <w:lang w:val="fi-FI"/>
          </w:rPr>
          <w:t>, vaikka myös teemankulku olisi luonnollisesti kiinnostava</w:t>
        </w:r>
        <w:r w:rsidR="00011451">
          <w:rPr>
            <w:lang w:val="fi-FI"/>
          </w:rPr>
          <w:t xml:space="preserve"> ja kysymystä olisi ollut mahdollista lähteä purkamaan myös siitä käsin.</w:t>
        </w:r>
        <w:r w:rsidR="00DE3194">
          <w:rPr>
            <w:rStyle w:val="FootnoteReference"/>
            <w:lang w:val="fi-FI"/>
          </w:rPr>
          <w:footnoteReference w:id="5"/>
        </w:r>
        <w:del w:id="266" w:author="Author">
          <w:r w:rsidR="00DA349D" w:rsidDel="00011451">
            <w:rPr>
              <w:lang w:val="fi-FI"/>
            </w:rPr>
            <w:delText>.</w:delText>
          </w:r>
        </w:del>
        <w:r w:rsidR="00DA349D">
          <w:rPr>
            <w:lang w:val="fi-FI"/>
          </w:rPr>
          <w:t xml:space="preserve"> Mutta rajauksen vuoksi olemme nyt tehneet näin. Ks esimerkit alta.</w:t>
        </w:r>
      </w:ins>
    </w:p>
    <w:p w14:paraId="529CFEC7" w14:textId="559195DC" w:rsidR="00DA349D" w:rsidRDefault="0056513C">
      <w:pPr>
        <w:pStyle w:val="BodyText"/>
        <w:rPr>
          <w:ins w:id="267" w:author="Author"/>
          <w:lang w:val="fi-FI"/>
        </w:rPr>
      </w:pPr>
      <w:ins w:id="268" w:author="Author">
        <w:r>
          <w:rPr>
            <w:lang w:val="fi-FI"/>
          </w:rPr>
          <w:t xml:space="preserve"> </w:t>
        </w:r>
        <w:r>
          <w:rPr>
            <w:lang w:val="fi-FI"/>
          </w:rPr>
          <w:tab/>
        </w:r>
        <w:r>
          <w:rPr>
            <w:lang w:val="fi-FI"/>
          </w:rPr>
          <w:tab/>
          <w:t>lause-esimerkki</w:t>
        </w:r>
      </w:ins>
    </w:p>
    <w:p w14:paraId="4D2EF36F" w14:textId="7E612A5C" w:rsidR="0056513C" w:rsidRDefault="0056513C">
      <w:pPr>
        <w:pStyle w:val="BodyText"/>
        <w:rPr>
          <w:ins w:id="269" w:author="Author"/>
          <w:lang w:val="fi-FI"/>
        </w:rPr>
      </w:pPr>
      <w:ins w:id="270" w:author="Author">
        <w:r>
          <w:rPr>
            <w:lang w:val="fi-FI"/>
          </w:rPr>
          <w:tab/>
        </w:r>
        <w:r>
          <w:rPr>
            <w:lang w:val="fi-FI"/>
          </w:rPr>
          <w:tab/>
          <w:t>lause-esimerkki</w:t>
        </w:r>
      </w:ins>
    </w:p>
    <w:p w14:paraId="15679893" w14:textId="46DBF514" w:rsidR="00DE3194" w:rsidRDefault="00DE3194">
      <w:pPr>
        <w:pStyle w:val="BodyText"/>
        <w:rPr>
          <w:ins w:id="271" w:author="Author"/>
          <w:lang w:val="fi-FI"/>
        </w:rPr>
      </w:pPr>
    </w:p>
    <w:p w14:paraId="7DECB7D5" w14:textId="77777777" w:rsidR="00890F28" w:rsidRDefault="00890F28">
      <w:pPr>
        <w:pStyle w:val="BodyText"/>
        <w:rPr>
          <w:ins w:id="272" w:author="Author"/>
          <w:lang w:val="fi-FI"/>
        </w:rPr>
      </w:pPr>
    </w:p>
    <w:p w14:paraId="69D3B205" w14:textId="77777777" w:rsidR="00890F28" w:rsidRDefault="00890F28">
      <w:pPr>
        <w:pStyle w:val="BodyText"/>
        <w:rPr>
          <w:ins w:id="273" w:author="Author"/>
          <w:lang w:val="fi-FI"/>
        </w:rPr>
      </w:pPr>
      <w:ins w:id="274" w:author="Author">
        <w:r>
          <w:rPr>
            <w:lang w:val="fi-FI"/>
          </w:rPr>
          <w:t xml:space="preserve">Tekstuaalisia suhteita, joita on haasteellista ankkuroida eksplisiittiisiin tekstinosiin, on kuvattu eri viitekehyksissä eri tavoin. </w:t>
        </w:r>
        <w:r w:rsidR="00BF6E08">
          <w:rPr>
            <w:lang w:val="fi-FI"/>
          </w:rPr>
          <w:t xml:space="preserve">Fennistiikassa </w:t>
        </w:r>
        <w:del w:id="275" w:author="Author">
          <w:r w:rsidR="00BF6E08" w:rsidDel="00890F28">
            <w:rPr>
              <w:lang w:val="fi-FI"/>
            </w:rPr>
            <w:delText>näitä suhteita</w:delText>
          </w:r>
        </w:del>
        <w:r>
          <w:rPr>
            <w:lang w:val="fi-FI"/>
          </w:rPr>
          <w:t>lauseiden välisiä suhteita</w:t>
        </w:r>
        <w:r w:rsidR="00BF6E08">
          <w:rPr>
            <w:lang w:val="fi-FI"/>
          </w:rPr>
          <w:t xml:space="preserve"> ovat </w:t>
        </w:r>
        <w:r>
          <w:rPr>
            <w:lang w:val="fi-FI"/>
          </w:rPr>
          <w:t xml:space="preserve">korpuksen avulla </w:t>
        </w:r>
        <w:r w:rsidR="00BF6E08">
          <w:rPr>
            <w:lang w:val="fi-FI"/>
          </w:rPr>
          <w:t>tarkastelleet Hakulinen, Karlsson ja Vilkuna (</w:t>
        </w:r>
        <w:r w:rsidR="0056513C">
          <w:rPr>
            <w:lang w:val="fi-FI"/>
          </w:rPr>
          <w:t>1980</w:t>
        </w:r>
        <w:del w:id="276" w:author="Author">
          <w:r w:rsidR="00BF6E08" w:rsidDel="0056513C">
            <w:rPr>
              <w:lang w:val="fi-FI"/>
            </w:rPr>
            <w:delText>vuosi</w:delText>
          </w:r>
        </w:del>
        <w:r w:rsidR="00BF6E08">
          <w:rPr>
            <w:lang w:val="fi-FI"/>
          </w:rPr>
          <w:t xml:space="preserve">) puhuen </w:t>
        </w:r>
        <w:r w:rsidR="005F39D6">
          <w:rPr>
            <w:lang w:val="fi-FI"/>
          </w:rPr>
          <w:t xml:space="preserve">konsituenttien tekstuaalisia ominaisuuksia koskevista muuttujista (sivut 63-73). Heillä on käytössään </w:t>
        </w:r>
        <w:r w:rsidR="005F39D6" w:rsidRPr="005C4490">
          <w:rPr>
            <w:i/>
            <w:lang w:val="fi-FI"/>
            <w:rPrChange w:id="277" w:author="Author">
              <w:rPr>
                <w:lang w:val="fi-FI"/>
              </w:rPr>
            </w:rPrChange>
          </w:rPr>
          <w:t xml:space="preserve">uusi </w:t>
        </w:r>
        <w:r w:rsidR="00B0744F" w:rsidRPr="005C4490">
          <w:rPr>
            <w:i/>
            <w:lang w:val="fi-FI"/>
            <w:rPrChange w:id="278" w:author="Author">
              <w:rPr>
                <w:lang w:val="fi-FI"/>
              </w:rPr>
            </w:rPrChange>
          </w:rPr>
          <w:t>tarkoite</w:t>
        </w:r>
        <w:r w:rsidR="00B0744F">
          <w:rPr>
            <w:lang w:val="fi-FI"/>
          </w:rPr>
          <w:t xml:space="preserve"> </w:t>
        </w:r>
        <w:r w:rsidR="005F39D6">
          <w:rPr>
            <w:lang w:val="fi-FI"/>
          </w:rPr>
          <w:t xml:space="preserve">ja </w:t>
        </w:r>
        <w:r w:rsidR="00B0744F">
          <w:rPr>
            <w:lang w:val="fi-FI"/>
          </w:rPr>
          <w:t xml:space="preserve">jatkumoluonteisesti </w:t>
        </w:r>
        <w:r>
          <w:rPr>
            <w:lang w:val="fi-FI"/>
          </w:rPr>
          <w:t xml:space="preserve">(eksplisiittinen-implisiittinen-jatkumo) </w:t>
        </w:r>
        <w:r w:rsidR="00B0744F">
          <w:rPr>
            <w:lang w:val="fi-FI"/>
          </w:rPr>
          <w:t xml:space="preserve">useampi eri asteisesti </w:t>
        </w:r>
        <w:del w:id="279" w:author="Author">
          <w:r w:rsidR="005F39D6" w:rsidRPr="005C4490" w:rsidDel="00B0744F">
            <w:rPr>
              <w:i/>
              <w:lang w:val="fi-FI"/>
              <w:rPrChange w:id="280" w:author="Author">
                <w:rPr>
                  <w:lang w:val="fi-FI"/>
                </w:rPr>
              </w:rPrChange>
            </w:rPr>
            <w:delText xml:space="preserve">erimäärin </w:delText>
          </w:r>
        </w:del>
        <w:r w:rsidR="005F39D6" w:rsidRPr="005C4490">
          <w:rPr>
            <w:i/>
            <w:lang w:val="fi-FI"/>
            <w:rPrChange w:id="281" w:author="Author">
              <w:rPr>
                <w:lang w:val="fi-FI"/>
              </w:rPr>
            </w:rPrChange>
          </w:rPr>
          <w:t>mainittu tarkoite</w:t>
        </w:r>
        <w:del w:id="282" w:author="Author">
          <w:r w:rsidR="00B0744F" w:rsidDel="00890F28">
            <w:rPr>
              <w:lang w:val="fi-FI"/>
            </w:rPr>
            <w:delText xml:space="preserve"> eksplisiittisestä maininnasta implikoituun</w:delText>
          </w:r>
        </w:del>
        <w:r w:rsidR="005F39D6">
          <w:rPr>
            <w:lang w:val="fi-FI"/>
          </w:rPr>
          <w:t xml:space="preserve">. Usein </w:t>
        </w:r>
        <w:r w:rsidR="005F39D6" w:rsidRPr="006A12BD">
          <w:rPr>
            <w:i/>
            <w:lang w:val="fi-FI"/>
            <w:rPrChange w:id="283" w:author="Author">
              <w:rPr>
                <w:lang w:val="fi-FI"/>
              </w:rPr>
            </w:rPrChange>
          </w:rPr>
          <w:t>given</w:t>
        </w:r>
        <w:r w:rsidR="005F39D6">
          <w:rPr>
            <w:lang w:val="fi-FI"/>
          </w:rPr>
          <w:t xml:space="preserve"> </w:t>
        </w:r>
        <w:del w:id="284" w:author="Author">
          <w:r w:rsidR="005F39D6" w:rsidDel="00890F28">
            <w:rPr>
              <w:lang w:val="fi-FI"/>
            </w:rPr>
            <w:delText>käännetään</w:delText>
          </w:r>
        </w:del>
        <w:r>
          <w:rPr>
            <w:lang w:val="fi-FI"/>
          </w:rPr>
          <w:t>suomennetaan</w:t>
        </w:r>
        <w:r w:rsidR="005F39D6">
          <w:rPr>
            <w:lang w:val="fi-FI"/>
          </w:rPr>
          <w:t xml:space="preserve"> myös </w:t>
        </w:r>
        <w:r w:rsidR="005F39D6" w:rsidRPr="005C4490">
          <w:rPr>
            <w:i/>
            <w:lang w:val="fi-FI"/>
            <w:rPrChange w:id="285" w:author="Author">
              <w:rPr>
                <w:lang w:val="fi-FI"/>
              </w:rPr>
            </w:rPrChange>
          </w:rPr>
          <w:t>annetuksi</w:t>
        </w:r>
        <w:r w:rsidR="005F39D6">
          <w:rPr>
            <w:lang w:val="fi-FI"/>
          </w:rPr>
          <w:t xml:space="preserve"> (ks. esim. Shore</w:t>
        </w:r>
        <w:r w:rsidR="0076739D">
          <w:rPr>
            <w:lang w:val="fi-FI"/>
          </w:rPr>
          <w:t>, Vilkuna</w:t>
        </w:r>
        <w:r w:rsidR="005F39D6">
          <w:rPr>
            <w:lang w:val="fi-FI"/>
          </w:rPr>
          <w:t xml:space="preserve">), mutta myös esim. </w:t>
        </w:r>
        <w:r w:rsidR="005F39D6" w:rsidRPr="005C4490">
          <w:rPr>
            <w:i/>
            <w:lang w:val="fi-FI"/>
            <w:rPrChange w:id="286" w:author="Author">
              <w:rPr>
                <w:lang w:val="fi-FI"/>
              </w:rPr>
            </w:rPrChange>
          </w:rPr>
          <w:t>uutisarvottomaksi</w:t>
        </w:r>
        <w:r w:rsidR="005F39D6">
          <w:rPr>
            <w:lang w:val="fi-FI"/>
          </w:rPr>
          <w:t xml:space="preserve"> (Lauranto).</w:t>
        </w:r>
        <w:r w:rsidR="00DF563D">
          <w:rPr>
            <w:rStyle w:val="FootnoteReference"/>
            <w:lang w:val="fi-FI"/>
          </w:rPr>
          <w:footnoteReference w:id="6"/>
        </w:r>
        <w:r w:rsidR="005F39D6">
          <w:rPr>
            <w:lang w:val="fi-FI"/>
          </w:rPr>
          <w:t xml:space="preserve"> </w:t>
        </w:r>
        <w:r w:rsidR="00DA349D">
          <w:rPr>
            <w:lang w:val="fi-FI"/>
          </w:rPr>
          <w:t>Koska tutkimme, miten lukija saa vihi</w:t>
        </w:r>
        <w:del w:id="290" w:author="Author">
          <w:r w:rsidR="00DA349D" w:rsidDel="00DF563D">
            <w:rPr>
              <w:lang w:val="fi-FI"/>
            </w:rPr>
            <w:delText>ä</w:delText>
          </w:r>
        </w:del>
        <w:r w:rsidR="00DA349D">
          <w:rPr>
            <w:lang w:val="fi-FI"/>
          </w:rPr>
          <w:t xml:space="preserve">ä siitä, mistä kappaleessa puhutaan (eli topiikki hyvin yleisellä tasolla) </w:t>
        </w:r>
        <w:r>
          <w:rPr>
            <w:lang w:val="fi-FI"/>
          </w:rPr>
          <w:t>ja tavoitteena on käsitellä aineistoa kirjoittamisen näkökulmasta</w:t>
        </w:r>
        <w:commentRangeStart w:id="291"/>
        <w:r>
          <w:rPr>
            <w:lang w:val="fi-FI"/>
          </w:rPr>
          <w:t>, olemme päätyneet käsitevalinnoissa hiukan toisenlaiseen ratkaisuun.</w:t>
        </w:r>
        <w:del w:id="292" w:author="Author">
          <w:r w:rsidR="00DA349D" w:rsidDel="00890F28">
            <w:rPr>
              <w:lang w:val="fi-FI"/>
            </w:rPr>
            <w:delText>eikä</w:delText>
          </w:r>
        </w:del>
        <w:r w:rsidR="00DA349D">
          <w:rPr>
            <w:lang w:val="fi-FI"/>
          </w:rPr>
          <w:t xml:space="preserve"> </w:t>
        </w:r>
      </w:ins>
      <w:commentRangeEnd w:id="291"/>
      <w:r w:rsidR="005C4490">
        <w:rPr>
          <w:rStyle w:val="CommentReference"/>
          <w:rFonts w:ascii="Cambria" w:hAnsi="Cambria"/>
        </w:rPr>
        <w:commentReference w:id="291"/>
      </w:r>
    </w:p>
    <w:p w14:paraId="18E88724" w14:textId="77777777" w:rsidR="00890F28" w:rsidRDefault="00890F28">
      <w:pPr>
        <w:pStyle w:val="BodyText"/>
        <w:rPr>
          <w:ins w:id="293" w:author="Author"/>
          <w:lang w:val="fi-FI"/>
        </w:rPr>
      </w:pPr>
    </w:p>
    <w:p w14:paraId="252BA1AF" w14:textId="39A2256B" w:rsidR="006E0EE1" w:rsidRDefault="00BF6E08">
      <w:pPr>
        <w:pStyle w:val="BodyText"/>
        <w:rPr>
          <w:ins w:id="294" w:author="Author"/>
          <w:lang w:val="fi-FI"/>
        </w:rPr>
      </w:pPr>
      <w:ins w:id="295" w:author="Author">
        <w:r>
          <w:rPr>
            <w:lang w:val="fi-FI"/>
          </w:rPr>
          <w:t>T</w:t>
        </w:r>
      </w:ins>
      <w:del w:id="296" w:author="Author">
        <w:r w:rsidR="0053618B" w:rsidDel="00BF6E08">
          <w:rPr>
            <w:lang w:val="fi-FI"/>
          </w:rPr>
          <w:delText>sisällä t</w:delText>
        </w:r>
      </w:del>
      <w:r w:rsidR="0053618B">
        <w:rPr>
          <w:lang w:val="fi-FI"/>
        </w:rPr>
        <w:t>opiikit muodostavat Dikin (</w:t>
      </w:r>
      <w:commentRangeStart w:id="297"/>
      <w:r w:rsidR="0053618B">
        <w:rPr>
          <w:lang w:val="fi-FI"/>
        </w:rPr>
        <w:t xml:space="preserve">mt. </w:t>
      </w:r>
      <w:commentRangeEnd w:id="297"/>
      <w:r w:rsidR="00971AE7">
        <w:rPr>
          <w:rStyle w:val="CommentReference"/>
          <w:rFonts w:ascii="Cambria" w:hAnsi="Cambria"/>
        </w:rPr>
        <w:commentReference w:id="297"/>
      </w:r>
      <w:r w:rsidR="0053618B">
        <w:rPr>
          <w:lang w:val="fi-FI"/>
        </w:rPr>
        <w:t xml:space="preserve">271, vrt. myös Givón 1983) jaottelussa topiikkiketjuja, joiden katsomme tässä artikkelissa koostuvan </w:t>
      </w:r>
      <w:r w:rsidR="0053618B">
        <w:rPr>
          <w:i/>
          <w:lang w:val="fi-FI"/>
        </w:rPr>
        <w:t>esittelytopiikeista</w:t>
      </w:r>
      <w:r w:rsidR="0053618B">
        <w:rPr>
          <w:lang w:val="fi-FI"/>
        </w:rPr>
        <w:t xml:space="preserve"> (Dikillä </w:t>
      </w:r>
      <w:r w:rsidR="0053618B">
        <w:rPr>
          <w:i/>
          <w:lang w:val="fi-FI"/>
        </w:rPr>
        <w:t>new topic</w:t>
      </w:r>
      <w:r w:rsidR="0053618B">
        <w:rPr>
          <w:lang w:val="fi-FI"/>
        </w:rPr>
        <w:t xml:space="preserve">), </w:t>
      </w:r>
      <w:commentRangeStart w:id="298"/>
      <w:r w:rsidR="0053618B">
        <w:rPr>
          <w:i/>
          <w:lang w:val="fi-FI"/>
        </w:rPr>
        <w:t>esitellyistä topiikeista</w:t>
      </w:r>
      <w:r w:rsidR="0053618B">
        <w:rPr>
          <w:lang w:val="fi-FI"/>
        </w:rPr>
        <w:t xml:space="preserve"> (Dikillä </w:t>
      </w:r>
      <w:r w:rsidR="0053618B">
        <w:rPr>
          <w:i/>
          <w:lang w:val="fi-FI"/>
        </w:rPr>
        <w:t>given topic</w:t>
      </w:r>
      <w:r w:rsidR="0053618B">
        <w:rPr>
          <w:lang w:val="fi-FI"/>
        </w:rPr>
        <w:t xml:space="preserve">) ja </w:t>
      </w:r>
      <w:r w:rsidR="0053618B">
        <w:rPr>
          <w:i/>
          <w:lang w:val="fi-FI"/>
        </w:rPr>
        <w:t>lohkotopiikeista</w:t>
      </w:r>
      <w:r w:rsidR="0053618B">
        <w:rPr>
          <w:lang w:val="fi-FI"/>
        </w:rPr>
        <w:t xml:space="preserve"> (Dikillä </w:t>
      </w:r>
      <w:r w:rsidR="0053618B">
        <w:rPr>
          <w:i/>
          <w:lang w:val="fi-FI"/>
        </w:rPr>
        <w:t>subtopic</w:t>
      </w:r>
      <w:r w:rsidR="0053618B">
        <w:rPr>
          <w:lang w:val="fi-FI"/>
        </w:rPr>
        <w:t>)</w:t>
      </w:r>
      <w:commentRangeEnd w:id="298"/>
      <w:r w:rsidR="00971AE7">
        <w:rPr>
          <w:rStyle w:val="CommentReference"/>
          <w:rFonts w:ascii="Cambria" w:hAnsi="Cambria"/>
        </w:rPr>
        <w:commentReference w:id="298"/>
      </w:r>
      <w:r w:rsidR="0053618B">
        <w:rPr>
          <w:lang w:val="fi-FI"/>
        </w:rPr>
        <w:t xml:space="preserve">. Esittelytopiikkeja ovat tapaukset, joissa kirjoittaja tuo jonkin aiheen tekstiin ensimmäistä kertaa ja esiteltyjä topiikkeja taas sellaiset tapaukset, jotka on jo tuotu aiemmin ja joihin nyt palataan. Lohkotopiikeilla </w:t>
      </w:r>
      <w:r w:rsidR="0053618B" w:rsidRPr="006A12BD">
        <w:rPr>
          <w:lang w:val="fi-FI"/>
          <w:rPrChange w:id="299" w:author="Author">
            <w:rPr>
              <w:highlight w:val="cyan"/>
              <w:lang w:val="fi-FI"/>
            </w:rPr>
          </w:rPrChange>
        </w:rPr>
        <w:t>viitta</w:t>
      </w:r>
      <w:ins w:id="300" w:author="Author">
        <w:r w:rsidR="0047020D" w:rsidRPr="006A12BD">
          <w:rPr>
            <w:lang w:val="fi-FI"/>
            <w:rPrChange w:id="301" w:author="Author">
              <w:rPr>
                <w:highlight w:val="cyan"/>
                <w:lang w:val="fi-FI"/>
              </w:rPr>
            </w:rPrChange>
          </w:rPr>
          <w:t>a</w:t>
        </w:r>
      </w:ins>
      <w:r w:rsidR="0053618B" w:rsidRPr="006A12BD">
        <w:rPr>
          <w:lang w:val="fi-FI"/>
          <w:rPrChange w:id="302" w:author="Author">
            <w:rPr>
              <w:highlight w:val="cyan"/>
              <w:lang w:val="fi-FI"/>
            </w:rPr>
          </w:rPrChange>
        </w:rPr>
        <w:t>mme</w:t>
      </w:r>
      <w:r w:rsidR="0053618B">
        <w:rPr>
          <w:lang w:val="fi-FI"/>
        </w:rPr>
        <w:t xml:space="preserve"> tilanteeseen, jossa kirjoittaja käyttää hyväkseen </w:t>
      </w:r>
      <w:r w:rsidR="0053618B">
        <w:rPr>
          <w:lang w:val="fi-FI"/>
        </w:rPr>
        <w:lastRenderedPageBreak/>
        <w:t>johonkin edellä esiteltyyn topiikkiin kiinteästi liittyvää assosiaatioiden joukkoa viitatakseen entiteettiin, jota itseään ei kuitenkaan vielä ole mainittu.</w:t>
      </w:r>
      <w:ins w:id="303" w:author="Author">
        <w:r w:rsidR="00DF563D">
          <w:rPr>
            <w:lang w:val="fi-FI"/>
          </w:rPr>
          <w:t xml:space="preserve"> </w:t>
        </w:r>
        <w:r w:rsidR="00DA7E6C">
          <w:rPr>
            <w:lang w:val="fi-FI"/>
          </w:rPr>
          <w:t>Osin lausekkeiden (?) informaatiostatukseen nojaavan käsitteistön operationalisointi vaatikin sitä, että vaikka analyysin fokus on tekstikappaleita avaavissa virkkeissä, niitä on aina tarkasteltava suhteessa edeltävään tekstiin.</w:t>
        </w:r>
        <w:r w:rsidR="00890F28">
          <w:rPr>
            <w:lang w:val="fi-FI"/>
          </w:rPr>
          <w:t xml:space="preserve"> Dikin ajatus </w:t>
        </w:r>
        <w:r w:rsidR="00890F28">
          <w:rPr>
            <w:rStyle w:val="CommentReference"/>
            <w:rFonts w:ascii="Cambria" w:hAnsi="Cambria"/>
          </w:rPr>
          <w:commentReference w:id="304"/>
        </w:r>
        <w:r w:rsidR="00890F28">
          <w:rPr>
            <w:lang w:val="fi-FI"/>
          </w:rPr>
          <w:t xml:space="preserve">lohkotopiikista kytkeytyy Wallace Chafen semiaktiivisuuden käsitteeseen (1987: 29), ja esim. Knud Lambrecht (1996: 99) puhuu käytettävissä olemisesta, Prince pääteltävistä. Esimerkki Dikiltä (mts. 275) on lause </w:t>
        </w:r>
        <w:r w:rsidR="00890F28">
          <w:rPr>
            <w:i/>
            <w:lang w:val="fi-FI"/>
          </w:rPr>
          <w:t>John gave a party last week, but the music was awful</w:t>
        </w:r>
        <w:r w:rsidR="00890F28">
          <w:rPr>
            <w:lang w:val="fi-FI"/>
          </w:rPr>
          <w:t xml:space="preserve">, jossa </w:t>
        </w:r>
        <w:r w:rsidR="00890F28">
          <w:rPr>
            <w:i/>
            <w:lang w:val="fi-FI"/>
          </w:rPr>
          <w:t>musiikki</w:t>
        </w:r>
        <w:r w:rsidR="00890F28">
          <w:rPr>
            <w:lang w:val="fi-FI"/>
          </w:rPr>
          <w:t xml:space="preserve"> on juhlien käsitteen avulla tekstiin tuotu lohkotopiikki. Kuten esimerkistäkin näkyy, lohkotopiikkien muodostumisessa keskeisiä ovat myös sanojen väliset merkityssuhteet kuten hyponymia ja meronymia (vrt. Shore 2008: 33).  Suhteiden merkitys kirjoittajalle, kuin myös lukijallekin, on keskeinen</w:t>
        </w:r>
      </w:ins>
    </w:p>
    <w:p w14:paraId="062EB07F" w14:textId="77777777" w:rsidR="00890F28" w:rsidRPr="000674B3" w:rsidRDefault="00890F28">
      <w:pPr>
        <w:pStyle w:val="BodyText"/>
        <w:rPr>
          <w:lang w:val="fi-FI"/>
        </w:rPr>
      </w:pPr>
    </w:p>
    <w:p w14:paraId="15E681F4" w14:textId="77777777" w:rsidR="006E0EE1" w:rsidRDefault="006E0EE1">
      <w:pPr>
        <w:pStyle w:val="Compact"/>
        <w:spacing w:line="240" w:lineRule="auto"/>
        <w:rPr>
          <w:lang w:val="fi-FI"/>
        </w:rPr>
      </w:pPr>
    </w:p>
    <w:p w14:paraId="47143D24" w14:textId="18B8C592" w:rsidR="006E0EE1" w:rsidDel="00890F28" w:rsidRDefault="00B0744F">
      <w:pPr>
        <w:pStyle w:val="BodyText"/>
        <w:rPr>
          <w:del w:id="305" w:author="Author"/>
          <w:lang w:val="fi-FI"/>
        </w:rPr>
      </w:pPr>
      <w:ins w:id="306" w:author="Author">
        <w:del w:id="307" w:author="Author">
          <w:r w:rsidDel="00890F28">
            <w:rPr>
              <w:lang w:val="fi-FI"/>
            </w:rPr>
            <w:delText>Kuten äskeisesti voi todeta, t</w:delText>
          </w:r>
          <w:r w:rsidR="00BF6E08" w:rsidDel="00890F28">
            <w:rPr>
              <w:lang w:val="fi-FI"/>
            </w:rPr>
            <w:delText>Tekstuaalisia suhteita, joita on haasteellista ankkuroida eksplisiittiisiin tekstinosiin, on kuvattu eri viitekehyksissä eri tavoin</w:delText>
          </w:r>
          <w:commentRangeStart w:id="308"/>
          <w:r w:rsidR="00BF6E08" w:rsidDel="00890F28">
            <w:rPr>
              <w:lang w:val="fi-FI"/>
            </w:rPr>
            <w:delText xml:space="preserve">. </w:delText>
          </w:r>
          <w:r w:rsidDel="00890F28">
            <w:rPr>
              <w:lang w:val="fi-FI"/>
            </w:rPr>
            <w:delText>Dikin a</w:delText>
          </w:r>
        </w:del>
      </w:ins>
      <w:del w:id="309" w:author="Author">
        <w:r w:rsidR="0053618B" w:rsidDel="00890F28">
          <w:rPr>
            <w:lang w:val="fi-FI"/>
          </w:rPr>
          <w:delText xml:space="preserve">Ajatus </w:delText>
        </w:r>
        <w:commentRangeEnd w:id="308"/>
        <w:r w:rsidDel="00890F28">
          <w:rPr>
            <w:rStyle w:val="CommentReference"/>
            <w:rFonts w:ascii="Cambria" w:hAnsi="Cambria"/>
          </w:rPr>
          <w:commentReference w:id="308"/>
        </w:r>
        <w:r w:rsidR="0053618B" w:rsidDel="00890F28">
          <w:rPr>
            <w:lang w:val="fi-FI"/>
          </w:rPr>
          <w:delText>lohkotopiikista kytkeytyy Wallace Chafen semiaktiivisuuden käsitteeseen (1987: 29)</w:delText>
        </w:r>
      </w:del>
      <w:ins w:id="310" w:author="Author">
        <w:del w:id="311" w:author="Author">
          <w:r w:rsidDel="00890F28">
            <w:rPr>
              <w:lang w:val="fi-FI"/>
            </w:rPr>
            <w:delText>,</w:delText>
          </w:r>
        </w:del>
      </w:ins>
      <w:del w:id="312" w:author="Author">
        <w:r w:rsidR="0053618B" w:rsidDel="00890F28">
          <w:rPr>
            <w:lang w:val="fi-FI"/>
          </w:rPr>
          <w:delText xml:space="preserve">, ja </w:delText>
        </w:r>
      </w:del>
      <w:ins w:id="313" w:author="Author">
        <w:del w:id="314" w:author="Author">
          <w:r w:rsidR="00E109D7" w:rsidDel="00890F28">
            <w:rPr>
              <w:lang w:val="fi-FI"/>
            </w:rPr>
            <w:delText xml:space="preserve">esim. </w:delText>
          </w:r>
        </w:del>
      </w:ins>
      <w:del w:id="315" w:author="Author">
        <w:r w:rsidR="0053618B" w:rsidDel="00890F28">
          <w:rPr>
            <w:lang w:val="fi-FI"/>
          </w:rPr>
          <w:delText>käytettävissä olemiseen Knud Lambrechtilla (1996: 99)</w:delText>
        </w:r>
      </w:del>
      <w:ins w:id="316" w:author="Author">
        <w:del w:id="317" w:author="Author">
          <w:r w:rsidR="00E109D7" w:rsidDel="00890F28">
            <w:rPr>
              <w:lang w:val="fi-FI"/>
            </w:rPr>
            <w:delText xml:space="preserve"> puhuu käytettävissä olemisesta, Prince pääteltävistä</w:delText>
          </w:r>
        </w:del>
      </w:ins>
      <w:del w:id="318" w:author="Author">
        <w:r w:rsidR="0053618B" w:rsidDel="00890F28">
          <w:rPr>
            <w:lang w:val="fi-FI"/>
          </w:rPr>
          <w:delText xml:space="preserve">. Esimerkki Dikiltä (mts. 275) on lause </w:delText>
        </w:r>
        <w:r w:rsidR="0053618B" w:rsidDel="00890F28">
          <w:rPr>
            <w:i/>
            <w:lang w:val="fi-FI"/>
          </w:rPr>
          <w:delText>John gave a party last week, but the music was awful</w:delText>
        </w:r>
        <w:r w:rsidR="0053618B" w:rsidDel="00890F28">
          <w:rPr>
            <w:lang w:val="fi-FI"/>
          </w:rPr>
          <w:delText xml:space="preserve">, jossa </w:delText>
        </w:r>
        <w:r w:rsidR="0053618B" w:rsidDel="00890F28">
          <w:rPr>
            <w:i/>
            <w:lang w:val="fi-FI"/>
          </w:rPr>
          <w:delText>musiikki</w:delText>
        </w:r>
        <w:r w:rsidR="0053618B" w:rsidDel="00890F28">
          <w:rPr>
            <w:lang w:val="fi-FI"/>
          </w:rPr>
          <w:delText xml:space="preserve"> on juhlien käsitteen avulla tekstiin tuotu lohkotopiikki. Kuten esimerkistäkin näkyy, lohkotopiikkien muodostumisessa keskeisiä ovat myös sanojen väliset merkityssuhteet kuten hyponymia ja meronymia (vrt. Shore 2008: 33). </w:delText>
        </w:r>
      </w:del>
      <w:ins w:id="319" w:author="Author">
        <w:del w:id="320" w:author="Author">
          <w:r w:rsidR="00BF6E08" w:rsidDel="00890F28">
            <w:rPr>
              <w:lang w:val="fi-FI"/>
            </w:rPr>
            <w:delText xml:space="preserve"> Suhteiden merkitys kirjoittajalle, kuin myös lukijallekin, on keskeinen</w:delText>
          </w:r>
        </w:del>
      </w:ins>
    </w:p>
    <w:p w14:paraId="6E7A5D33" w14:textId="77777777" w:rsidR="006E0EE1" w:rsidRDefault="006E0EE1">
      <w:pPr>
        <w:pStyle w:val="Compact"/>
        <w:spacing w:line="240" w:lineRule="auto"/>
        <w:rPr>
          <w:lang w:val="fi-FI"/>
        </w:rPr>
      </w:pPr>
    </w:p>
    <w:p w14:paraId="24ED507D" w14:textId="47669121" w:rsidR="00663E5B" w:rsidRDefault="00663E5B">
      <w:pPr>
        <w:pStyle w:val="BodyText"/>
        <w:rPr>
          <w:ins w:id="321" w:author="Author"/>
          <w:lang w:val="fi-FI"/>
        </w:rPr>
      </w:pPr>
      <w:commentRangeStart w:id="322"/>
      <w:ins w:id="323" w:author="Author">
        <w:r>
          <w:rPr>
            <w:lang w:val="fi-FI"/>
          </w:rPr>
          <w:t xml:space="preserve">Viime aikaisessa fennistisessä tekstintutkimuksessa on tarkasteltu tekstin kokonaisrakennetta </w:t>
        </w:r>
      </w:ins>
      <w:commentRangeEnd w:id="322"/>
      <w:r w:rsidR="005C4490">
        <w:rPr>
          <w:rStyle w:val="CommentReference"/>
          <w:rFonts w:ascii="Cambria" w:hAnsi="Cambria"/>
        </w:rPr>
        <w:commentReference w:id="322"/>
      </w:r>
      <w:ins w:id="324" w:author="Author">
        <w:r>
          <w:rPr>
            <w:lang w:val="fi-FI"/>
          </w:rPr>
          <w:t xml:space="preserve">soveltaen systeemis-funktionaalista ja retorisen rakenteen teorian viitekehystä. </w:t>
        </w:r>
        <w:r w:rsidR="000342E9">
          <w:rPr>
            <w:lang w:val="fi-FI"/>
          </w:rPr>
          <w:t xml:space="preserve">Tekstit nähdään usein hierakkisesti </w:t>
        </w:r>
        <w:r w:rsidR="000342E9" w:rsidRPr="006A12BD">
          <w:rPr>
            <w:color w:val="FF0000"/>
            <w:lang w:val="fi-FI"/>
            <w:rPrChange w:id="325" w:author="Author">
              <w:rPr>
                <w:lang w:val="fi-FI"/>
              </w:rPr>
            </w:rPrChange>
          </w:rPr>
          <w:t xml:space="preserve">rakentuneina </w:t>
        </w:r>
      </w:ins>
      <w:moveToRangeStart w:id="326" w:author="Author" w:name="move521403918"/>
      <w:moveTo w:id="327" w:author="Author">
        <w:r w:rsidR="000342E9" w:rsidRPr="006A12BD">
          <w:rPr>
            <w:color w:val="FF0000"/>
            <w:lang w:val="fi-FI"/>
            <w:rPrChange w:id="328" w:author="Author">
              <w:rPr>
                <w:color w:val="9CC2E5" w:themeColor="accent1" w:themeTint="99"/>
                <w:lang w:val="fi-FI"/>
              </w:rPr>
            </w:rPrChange>
          </w:rPr>
          <w:t>(ks. esim. Juvonen 2014; Komppa 2012; Paldanius 2017; Vuorijärvi 2013)</w:t>
        </w:r>
      </w:moveTo>
      <w:moveToRangeEnd w:id="326"/>
      <w:ins w:id="329" w:author="Author">
        <w:r w:rsidR="000342E9" w:rsidRPr="006A12BD">
          <w:rPr>
            <w:color w:val="FF0000"/>
            <w:lang w:val="fi-FI"/>
            <w:rPrChange w:id="330" w:author="Author">
              <w:rPr>
                <w:lang w:val="fi-FI"/>
              </w:rPr>
            </w:rPrChange>
          </w:rPr>
          <w:t xml:space="preserve">, selitä mitä tämä tarkoittaa. </w:t>
        </w:r>
        <w:r w:rsidR="000342E9">
          <w:rPr>
            <w:lang w:val="fi-FI"/>
          </w:rPr>
          <w:t>Yhtä</w:t>
        </w:r>
        <w:r w:rsidR="005C4490">
          <w:rPr>
            <w:lang w:val="fi-FI"/>
          </w:rPr>
          <w:t xml:space="preserve"> </w:t>
        </w:r>
        <w:r w:rsidR="000342E9">
          <w:rPr>
            <w:lang w:val="fi-FI"/>
          </w:rPr>
          <w:t>lailla on mahdollista kirjoittaa topiikkipohjainen, temaattisen sisällön pohjalta rakentuva teksti.</w:t>
        </w:r>
      </w:ins>
    </w:p>
    <w:p w14:paraId="67566689" w14:textId="1D5D720E" w:rsidR="006E0EE1" w:rsidDel="00DF563D" w:rsidRDefault="0053618B">
      <w:pPr>
        <w:pStyle w:val="BodyText"/>
        <w:rPr>
          <w:ins w:id="331" w:author="Author"/>
          <w:del w:id="332" w:author="Author"/>
          <w:lang w:val="fi-FI"/>
        </w:rPr>
      </w:pPr>
      <w:commentRangeStart w:id="333"/>
      <w:del w:id="334" w:author="Author">
        <w:r w:rsidDel="00DF563D">
          <w:rPr>
            <w:lang w:val="fi-FI"/>
          </w:rPr>
          <w:delText xml:space="preserve">Huolimatta siitä, että tekstuaalisia suhteita, joita on haasteellista ankkuroida eksplisiittiisiin tekstinosiin, on kuvattu eri viitekehyksissä eri tavoin, niiden merkitys kirjoittajalle on keskeinen. </w:delText>
        </w:r>
        <w:commentRangeEnd w:id="333"/>
        <w:r w:rsidR="00D83B9F" w:rsidDel="00DF563D">
          <w:rPr>
            <w:rStyle w:val="CommentReference"/>
            <w:rFonts w:ascii="Cambria" w:hAnsi="Cambria"/>
          </w:rPr>
          <w:commentReference w:id="333"/>
        </w:r>
      </w:del>
    </w:p>
    <w:p w14:paraId="4D9BC5D5" w14:textId="6ACC4AC2" w:rsidR="00BF6E08" w:rsidDel="000342E9" w:rsidRDefault="00BF6E08">
      <w:pPr>
        <w:pStyle w:val="BodyText"/>
        <w:rPr>
          <w:ins w:id="335" w:author="Author"/>
          <w:del w:id="336" w:author="Author"/>
          <w:lang w:val="fi-FI"/>
        </w:rPr>
      </w:pPr>
    </w:p>
    <w:p w14:paraId="22849DF6" w14:textId="77777777" w:rsidR="000342E9" w:rsidDel="005C4490" w:rsidRDefault="00BF6E08" w:rsidP="00BF6E08">
      <w:pPr>
        <w:pStyle w:val="BodyText"/>
        <w:rPr>
          <w:ins w:id="337" w:author="Author"/>
          <w:del w:id="338" w:author="Author"/>
          <w:lang w:val="fi-FI"/>
        </w:rPr>
      </w:pPr>
      <w:ins w:id="339" w:author="Author">
        <w:r>
          <w:rPr>
            <w:lang w:val="fi-FI"/>
          </w:rPr>
          <w:t xml:space="preserve">Joidenkin </w:t>
        </w:r>
        <w:commentRangeStart w:id="340"/>
        <w:r>
          <w:rPr>
            <w:lang w:val="fi-FI"/>
          </w:rPr>
          <w:t>tekstien rakennetta voi kuvata topiikkipohjaiseksi ja temaattisen sisällön pohjalta rakentuvaksi (</w:t>
        </w:r>
        <w:commentRangeStart w:id="341"/>
        <w:r>
          <w:rPr>
            <w:lang w:val="fi-FI"/>
          </w:rPr>
          <w:t>Paltridge 1997; ks. myös Hiippala 2013; Komppa 2012; Vuorijärvi 2013</w:t>
        </w:r>
        <w:commentRangeEnd w:id="341"/>
        <w:r>
          <w:rPr>
            <w:rStyle w:val="CommentReference"/>
            <w:rFonts w:ascii="Cambria" w:hAnsi="Cambria"/>
          </w:rPr>
          <w:commentReference w:id="341"/>
        </w:r>
        <w:r>
          <w:rPr>
            <w:lang w:val="fi-FI"/>
          </w:rPr>
          <w:t xml:space="preserve">). Tällöin rakenne muodostuu sekventiaalisesti tai lineaarisesti peräkkäin asetetuista sisältötopiikeista, jotka kytkeytyvät tavalla tai toisella tekstin diskurssitopiikkiin eli pääaiheeseen. </w:t>
        </w:r>
        <w:commentRangeEnd w:id="340"/>
        <w:r>
          <w:rPr>
            <w:rStyle w:val="CommentReference"/>
            <w:rFonts w:ascii="Cambria" w:hAnsi="Cambria"/>
          </w:rPr>
          <w:commentReference w:id="340"/>
        </w:r>
      </w:ins>
    </w:p>
    <w:p w14:paraId="7125BA15" w14:textId="125DC04E" w:rsidR="00BF6E08" w:rsidRDefault="00BF6E08" w:rsidP="00BF6E08">
      <w:pPr>
        <w:pStyle w:val="BodyText"/>
        <w:rPr>
          <w:ins w:id="342" w:author="Author"/>
          <w:lang w:val="fi-FI"/>
        </w:rPr>
      </w:pPr>
      <w:ins w:id="343" w:author="Author">
        <w:r>
          <w:rPr>
            <w:lang w:val="fi-FI"/>
          </w:rPr>
          <w:t xml:space="preserve">Tutkimusaineistomme osoittautui juuri tämän tyyppisiksi teksteiksi. Topiikkipohjaisuutta on havaittu korkeakouluopiskelijoiden teksteissä laajemminkin (ks. Vuorijärvi 2013). </w:t>
        </w:r>
        <w:del w:id="344" w:author="Author">
          <w:r w:rsidDel="005C4490">
            <w:rPr>
              <w:lang w:val="fi-FI"/>
            </w:rPr>
            <w:delText xml:space="preserve">Tekstikappaleen ytimen tavoittelun sijaan kohdistammekin huomiomme siihen, </w:delText>
          </w:r>
          <w:commentRangeStart w:id="345"/>
          <w:r w:rsidDel="005C4490">
            <w:rPr>
              <w:lang w:val="fi-FI"/>
            </w:rPr>
            <w:delText>miten kirjoittaja siirtyy tekstissään aiheesta toiseen</w:delText>
          </w:r>
          <w:commentRangeEnd w:id="345"/>
          <w:r w:rsidDel="005C4490">
            <w:rPr>
              <w:rStyle w:val="CommentReference"/>
              <w:rFonts w:ascii="Cambria" w:hAnsi="Cambria"/>
            </w:rPr>
            <w:commentReference w:id="345"/>
          </w:r>
          <w:r w:rsidDel="005C4490">
            <w:rPr>
              <w:lang w:val="fi-FI"/>
            </w:rPr>
            <w:delText xml:space="preserve">. </w:delText>
          </w:r>
        </w:del>
      </w:ins>
      <w:moveFromRangeStart w:id="346" w:author="Author" w:name="move521582162"/>
      <w:moveFrom w:id="347" w:author="Author">
        <w:ins w:id="348" w:author="Author">
          <w:r w:rsidDel="005C4490">
            <w:rPr>
              <w:lang w:val="fi-FI"/>
            </w:rPr>
            <w:t xml:space="preserve">Nimitämme siirtymän toteuttavia virkkeitä </w:t>
          </w:r>
          <w:r w:rsidDel="005C4490">
            <w:rPr>
              <w:i/>
              <w:lang w:val="fi-FI"/>
            </w:rPr>
            <w:t>topiikkia asettaviksi</w:t>
          </w:r>
          <w:r w:rsidDel="005C4490">
            <w:rPr>
              <w:lang w:val="fi-FI"/>
            </w:rPr>
            <w:t xml:space="preserve"> (vrt. Juvonen </w:t>
          </w:r>
          <w:r w:rsidDel="005C4490">
            <w:rPr>
              <w:color w:val="00000A"/>
              <w:lang w:val="fi-FI"/>
            </w:rPr>
            <w:t>2014</w:t>
          </w:r>
          <w:r w:rsidDel="005C4490">
            <w:rPr>
              <w:lang w:val="fi-FI"/>
            </w:rPr>
            <w:t xml:space="preserve">). </w:t>
          </w:r>
        </w:ins>
      </w:moveFrom>
      <w:moveFromRangeEnd w:id="346"/>
    </w:p>
    <w:p w14:paraId="4F60989F" w14:textId="77777777" w:rsidR="00BF6E08" w:rsidRDefault="00BF6E08" w:rsidP="00BF6E08">
      <w:pPr>
        <w:pStyle w:val="BodyText"/>
        <w:rPr>
          <w:ins w:id="349" w:author="Author"/>
          <w:lang w:val="fi-FI"/>
        </w:rPr>
      </w:pPr>
    </w:p>
    <w:p w14:paraId="47CBFE07" w14:textId="77777777" w:rsidR="00BF6E08" w:rsidRDefault="00BF6E08" w:rsidP="00BF6E08">
      <w:pPr>
        <w:pStyle w:val="BodyText"/>
        <w:rPr>
          <w:ins w:id="350" w:author="Author"/>
          <w:lang w:val="fi-FI"/>
        </w:rPr>
      </w:pPr>
    </w:p>
    <w:p w14:paraId="77DD2C74" w14:textId="77777777" w:rsidR="00BF6E08" w:rsidRPr="0040656C" w:rsidRDefault="00BF6E08" w:rsidP="00BF6E08">
      <w:pPr>
        <w:pStyle w:val="BodyText"/>
        <w:rPr>
          <w:ins w:id="351" w:author="Author"/>
          <w:color w:val="9CC2E5" w:themeColor="accent1" w:themeTint="99"/>
          <w:lang w:val="fi-FI"/>
        </w:rPr>
      </w:pPr>
      <w:ins w:id="352" w:author="Author">
        <w:r w:rsidRPr="0040656C">
          <w:rPr>
            <w:color w:val="9CC2E5" w:themeColor="accent1" w:themeTint="99"/>
            <w:lang w:val="fi-FI"/>
          </w:rPr>
          <w:t>(seuraava pala on nyt siirretty johdannosta)</w:t>
        </w:r>
      </w:ins>
    </w:p>
    <w:p w14:paraId="3A5CDD01" w14:textId="392163E4" w:rsidR="00BF6E08" w:rsidRDefault="00BF6E08" w:rsidP="00BF6E08">
      <w:pPr>
        <w:pStyle w:val="BodyText"/>
        <w:rPr>
          <w:ins w:id="353" w:author="Author"/>
          <w:color w:val="9CC2E5" w:themeColor="accent1" w:themeTint="99"/>
          <w:lang w:val="fi-FI"/>
        </w:rPr>
      </w:pPr>
      <w:commentRangeStart w:id="354"/>
      <w:ins w:id="355" w:author="Author">
        <w:r w:rsidRPr="0040656C">
          <w:rPr>
            <w:color w:val="9CC2E5" w:themeColor="accent1" w:themeTint="99"/>
            <w:lang w:val="fi-FI"/>
          </w:rPr>
          <w:lastRenderedPageBreak/>
          <w:t xml:space="preserve">Hierarkkisesti rakentuneiden </w:t>
        </w:r>
        <w:commentRangeEnd w:id="354"/>
        <w:r w:rsidRPr="0040656C">
          <w:rPr>
            <w:rStyle w:val="CommentReference"/>
            <w:color w:val="9CC2E5" w:themeColor="accent1" w:themeTint="99"/>
          </w:rPr>
          <w:commentReference w:id="354"/>
        </w:r>
        <w:r w:rsidRPr="0040656C">
          <w:rPr>
            <w:color w:val="9CC2E5" w:themeColor="accent1" w:themeTint="99"/>
            <w:lang w:val="fi-FI"/>
          </w:rPr>
          <w:t xml:space="preserve">tekstien rinnalla </w:t>
        </w:r>
      </w:ins>
      <w:moveFromRangeStart w:id="356" w:author="Author" w:name="move521403918"/>
      <w:moveFrom w:id="357" w:author="Author">
        <w:ins w:id="358" w:author="Author">
          <w:r w:rsidRPr="0040656C" w:rsidDel="000342E9">
            <w:rPr>
              <w:color w:val="9CC2E5" w:themeColor="accent1" w:themeTint="99"/>
              <w:lang w:val="fi-FI"/>
            </w:rPr>
            <w:t xml:space="preserve">(ks. esim. Juvonen 2014; Komppa 2012; Paldanius 2017; Vuorijärvi 2013) </w:t>
          </w:r>
        </w:ins>
      </w:moveFrom>
      <w:moveFromRangeEnd w:id="356"/>
      <w:ins w:id="359" w:author="Author">
        <w:r w:rsidRPr="0040656C">
          <w:rPr>
            <w:color w:val="9CC2E5" w:themeColor="accent1" w:themeTint="99"/>
            <w:lang w:val="fi-FI"/>
          </w:rPr>
          <w:t xml:space="preserve">elää huomattava joukko tekstilajeja, joissa </w:t>
        </w:r>
        <w:commentRangeStart w:id="360"/>
        <w:r w:rsidRPr="0040656C">
          <w:rPr>
            <w:color w:val="9CC2E5" w:themeColor="accent1" w:themeTint="99"/>
            <w:lang w:val="fi-FI"/>
          </w:rPr>
          <w:t>tekstin rakennetta voi kuvata paremminkin topiikkipohjaiseksi ja temaattisen sisällön pohjalta rakentuvaksi</w:t>
        </w:r>
        <w:commentRangeEnd w:id="360"/>
        <w:r w:rsidRPr="0040656C">
          <w:rPr>
            <w:rStyle w:val="CommentReference"/>
            <w:color w:val="9CC2E5" w:themeColor="accent1" w:themeTint="99"/>
          </w:rPr>
          <w:commentReference w:id="360"/>
        </w:r>
        <w:r w:rsidRPr="0040656C">
          <w:rPr>
            <w:color w:val="9CC2E5" w:themeColor="accent1" w:themeTint="99"/>
            <w:lang w:val="fi-FI"/>
          </w:rPr>
          <w:t xml:space="preserve"> (Hiippala 2013: 148–152; Komppa 2012: 158–166; Vuorijärvi 2013: 206–2012). </w:t>
        </w:r>
        <w:commentRangeStart w:id="361"/>
        <w:r w:rsidRPr="0040656C">
          <w:rPr>
            <w:color w:val="9CC2E5" w:themeColor="accent1" w:themeTint="99"/>
            <w:lang w:val="fi-FI"/>
          </w:rPr>
          <w:t xml:space="preserve">Tällöin rakenne muodostuu sekventiaalisesti tai lineaarisesti peräkkäin asetetuista sisältötopiikeista, </w:t>
        </w:r>
        <w:commentRangeEnd w:id="361"/>
        <w:r w:rsidRPr="0040656C">
          <w:rPr>
            <w:rStyle w:val="CommentReference"/>
            <w:color w:val="9CC2E5" w:themeColor="accent1" w:themeTint="99"/>
          </w:rPr>
          <w:commentReference w:id="361"/>
        </w:r>
        <w:r w:rsidRPr="0040656C">
          <w:rPr>
            <w:color w:val="9CC2E5" w:themeColor="accent1" w:themeTint="99"/>
            <w:lang w:val="fi-FI"/>
          </w:rPr>
          <w:t>jotka kytkeytyvät tavalla tai toisella tekstin diskurssitopiikkiin eli pääaiheeseen.</w:t>
        </w:r>
      </w:ins>
    </w:p>
    <w:p w14:paraId="5101EF87" w14:textId="32E0A311" w:rsidR="00B072B3" w:rsidRDefault="00B072B3" w:rsidP="00BF6E08">
      <w:pPr>
        <w:pStyle w:val="BodyText"/>
        <w:rPr>
          <w:ins w:id="362" w:author="Author"/>
          <w:lang w:val="fi-FI"/>
        </w:rPr>
      </w:pPr>
    </w:p>
    <w:p w14:paraId="6EDC9884" w14:textId="10789401" w:rsidR="00B072B3" w:rsidRDefault="00B072B3" w:rsidP="00BF6E08">
      <w:pPr>
        <w:pStyle w:val="BodyText"/>
        <w:rPr>
          <w:ins w:id="363" w:author="Author"/>
          <w:lang w:val="fi-FI"/>
        </w:rPr>
      </w:pPr>
    </w:p>
    <w:p w14:paraId="7CD2A002" w14:textId="32DEC9A1" w:rsidR="00B072B3" w:rsidRPr="000674B3" w:rsidRDefault="00B072B3" w:rsidP="00BF6E08">
      <w:pPr>
        <w:pStyle w:val="BodyText"/>
        <w:rPr>
          <w:lang w:val="fi-FI"/>
        </w:rPr>
      </w:pPr>
      <w:ins w:id="364" w:author="Author">
        <w:r>
          <w:rPr>
            <w:lang w:val="fi-FI"/>
          </w:rPr>
          <w:t>Viimeisin korpuspohjainen lauseiden tekstuaalisia ominaisuuksia tarkasteleva tutkimus on Hakulisen, Karlssonin ja Vilkunan työ vuodelta xxxx.</w:t>
        </w:r>
        <w:r>
          <w:rPr>
            <w:rStyle w:val="FootnoteReference"/>
            <w:lang w:val="fi-FI"/>
          </w:rPr>
          <w:footnoteReference w:id="7"/>
        </w:r>
      </w:ins>
    </w:p>
    <w:p w14:paraId="4760CED4" w14:textId="28AAB39F" w:rsidR="006E0EE1" w:rsidRPr="000674B3" w:rsidRDefault="006E0EE1" w:rsidP="0086792B">
      <w:pPr>
        <w:pStyle w:val="BodyText"/>
        <w:rPr>
          <w:lang w:val="fi-FI"/>
        </w:rPr>
      </w:pPr>
    </w:p>
    <w:p w14:paraId="67EB6DF6" w14:textId="77777777" w:rsidR="006E0EE1" w:rsidRDefault="0053618B">
      <w:pPr>
        <w:pStyle w:val="Heading1"/>
      </w:pPr>
      <w:r>
        <w:t>Tutkimusaineisto ja -metodi</w:t>
      </w:r>
    </w:p>
    <w:p w14:paraId="4DE65321" w14:textId="77777777" w:rsidR="006E0EE1" w:rsidRDefault="006E0EE1">
      <w:pPr>
        <w:pStyle w:val="Compact"/>
      </w:pPr>
    </w:p>
    <w:p w14:paraId="3625C939" w14:textId="3866E290" w:rsidR="006E0EE1" w:rsidRPr="000674B3" w:rsidRDefault="0053618B">
      <w:pPr>
        <w:pStyle w:val="FirstParagraph"/>
        <w:rPr>
          <w:lang w:val="fi-FI"/>
        </w:rPr>
      </w:pPr>
      <w:r w:rsidRPr="000674B3">
        <w:rPr>
          <w:lang w:val="fi-FI"/>
        </w:rPr>
        <w:t>Tutkimuksen aineisto koostu</w:t>
      </w:r>
      <w:r>
        <w:rPr>
          <w:lang w:val="fi-FI"/>
        </w:rPr>
        <w:t>u yliopisto-opiskelijoiden vaihtokokemuksestaan kirjoittamista teksteistä, joita nimitämme matkaraporteiksi.</w:t>
      </w:r>
      <w:r>
        <w:rPr>
          <w:rStyle w:val="FootnoteAnchor"/>
          <w:lang w:val="fi-FI"/>
        </w:rPr>
        <w:footnoteReference w:id="8"/>
      </w:r>
      <w:r>
        <w:rPr>
          <w:lang w:val="fi-FI"/>
        </w:rPr>
        <w:t xml:space="preserve"> </w:t>
      </w:r>
      <w:commentRangeStart w:id="367"/>
      <w:r>
        <w:rPr>
          <w:lang w:val="fi-FI"/>
        </w:rPr>
        <w:t xml:space="preserve">Kyseinen raportti </w:t>
      </w:r>
      <w:commentRangeEnd w:id="367"/>
      <w:r w:rsidR="00AA0558">
        <w:rPr>
          <w:rStyle w:val="CommentReference"/>
          <w:rFonts w:ascii="Cambria" w:hAnsi="Cambria"/>
        </w:rPr>
        <w:commentReference w:id="367"/>
      </w:r>
      <w:r>
        <w:rPr>
          <w:lang w:val="fi-FI"/>
        </w:rPr>
        <w:t xml:space="preserve">on institutionaalinen teksti, jolla on </w:t>
      </w:r>
      <w:commentRangeStart w:id="368"/>
      <w:r>
        <w:rPr>
          <w:lang w:val="fi-FI"/>
        </w:rPr>
        <w:t xml:space="preserve">selkeä funktio: tukea vaihtojaksoa suunnittelevia opiskelijoita päätöksenteossa ja omaan tulevaan vaihtojaksoonsa valmistautumisessa. </w:t>
      </w:r>
      <w:commentRangeEnd w:id="368"/>
      <w:r w:rsidR="00AA0558">
        <w:rPr>
          <w:rStyle w:val="CommentReference"/>
          <w:rFonts w:ascii="Cambria" w:hAnsi="Cambria"/>
        </w:rPr>
        <w:commentReference w:id="368"/>
      </w:r>
      <w:r>
        <w:rPr>
          <w:lang w:val="fi-FI"/>
        </w:rPr>
        <w:t xml:space="preserve">Niiden voi katsoa edustavan samaa tekstilajia, joka on korkeakoulukontekstissa kuitenkin suhteellisen yksinkertainen (ks. esim. Bhatia 2012). Raporteista koostettu korpus sisältää julkaisuluvan saaneet raportit vuosilta </w:t>
      </w:r>
      <w:r w:rsidR="00C7500A">
        <w:rPr>
          <w:lang w:val="fi-FI"/>
        </w:rPr>
        <w:t>2011–</w:t>
      </w:r>
      <w:r>
        <w:rPr>
          <w:lang w:val="fi-FI"/>
        </w:rPr>
        <w:t>2017 ja kattaa kaikkiaan 492 matkaraporttia (464 744 sanetta).</w:t>
      </w:r>
    </w:p>
    <w:p w14:paraId="62A56C8B" w14:textId="77777777" w:rsidR="006E0EE1" w:rsidRDefault="006E0EE1">
      <w:pPr>
        <w:pStyle w:val="FirstParagraph"/>
        <w:rPr>
          <w:lang w:val="fi-FI"/>
        </w:rPr>
      </w:pPr>
    </w:p>
    <w:p w14:paraId="7F41EC5B" w14:textId="0E9207E1" w:rsidR="006E0EE1" w:rsidRPr="000674B3" w:rsidRDefault="0053618B">
      <w:pPr>
        <w:pStyle w:val="FirstParagraph"/>
        <w:rPr>
          <w:lang w:val="fi-FI"/>
        </w:rPr>
      </w:pPr>
      <w:r>
        <w:rPr>
          <w:lang w:val="fi-FI"/>
        </w:rPr>
        <w:t xml:space="preserve">Tehtävänanto tekstien laatimiseen on annettu erillisissä ohjeissa, joissa opiskelijoita pyydetään kirjoittamaan </w:t>
      </w:r>
      <w:r w:rsidRPr="00AA0558">
        <w:rPr>
          <w:highlight w:val="cyan"/>
          <w:lang w:val="fi-FI"/>
        </w:rPr>
        <w:t>“</w:t>
      </w:r>
      <w:r>
        <w:rPr>
          <w:lang w:val="fi-FI"/>
        </w:rPr>
        <w:t xml:space="preserve">matkakertomus, jossa kuvaillaan ja arvioidaan opiskelua ulkomaisessa yliopistossa tai harjoittelua ulkomailla”. Ohjeet sisältävät kahdeksankohtaisen listan mahdollisesti käsiteltävistä asioista (mm. </w:t>
      </w:r>
      <w:r>
        <w:rPr>
          <w:i/>
          <w:lang w:val="fi-FI"/>
        </w:rPr>
        <w:t>etukäteisjärjestelyt</w:t>
      </w:r>
      <w:r>
        <w:rPr>
          <w:lang w:val="fi-FI"/>
        </w:rPr>
        <w:t xml:space="preserve">, </w:t>
      </w:r>
      <w:r>
        <w:rPr>
          <w:i/>
          <w:lang w:val="fi-FI"/>
        </w:rPr>
        <w:t>asuminen</w:t>
      </w:r>
      <w:r>
        <w:rPr>
          <w:lang w:val="fi-FI"/>
        </w:rPr>
        <w:t xml:space="preserve"> ja </w:t>
      </w:r>
      <w:r>
        <w:rPr>
          <w:i/>
          <w:lang w:val="fi-FI"/>
        </w:rPr>
        <w:lastRenderedPageBreak/>
        <w:t>merkityksellisyys</w:t>
      </w:r>
      <w:r>
        <w:rPr>
          <w:lang w:val="fi-FI"/>
        </w:rPr>
        <w:t xml:space="preserve">). Listaa kehotetaan tulkitsemaan toteamalla, että </w:t>
      </w:r>
      <w:r w:rsidRPr="00AA0558">
        <w:rPr>
          <w:highlight w:val="cyan"/>
          <w:lang w:val="fi-FI"/>
        </w:rPr>
        <w:t>“</w:t>
      </w:r>
      <w:r>
        <w:rPr>
          <w:lang w:val="fi-FI"/>
        </w:rPr>
        <w:t xml:space="preserve">seuraavat ohjeet eivät ole sitovia, mutta ne on hyvä lukea läpi ennen kirjoittamista”. Valtaosa teksteistä on silti kirjoitettu ohjetekstin ehdottaman aiherajauksen pohjalta. Tekstien rakenne on kuvion 1 kaltainen: </w:t>
      </w:r>
      <w:commentRangeStart w:id="369"/>
      <w:r>
        <w:rPr>
          <w:lang w:val="fi-FI"/>
        </w:rPr>
        <w:t>Niiden diskurssitopiikkina on vaihtokokemus ylipäätään, ja tätä ylemmän tason topiikkia käsitellään jakamalla se alatopiikkeihin</w:t>
      </w:r>
      <w:commentRangeEnd w:id="369"/>
      <w:r w:rsidR="00AA0558">
        <w:rPr>
          <w:rStyle w:val="CommentReference"/>
          <w:rFonts w:ascii="Cambria" w:hAnsi="Cambria"/>
        </w:rPr>
        <w:commentReference w:id="369"/>
      </w:r>
      <w:r>
        <w:rPr>
          <w:lang w:val="fi-FI"/>
        </w:rPr>
        <w:t>, joista tavallisimmat on lueteltu kuviossa.</w:t>
      </w:r>
    </w:p>
    <w:p w14:paraId="1F15536D" w14:textId="77777777" w:rsidR="006E0EE1" w:rsidRDefault="0053618B">
      <w:r>
        <w:rPr>
          <w:noProof/>
          <w:lang w:val="fi-FI" w:eastAsia="fi-FI"/>
        </w:rPr>
        <w:drawing>
          <wp:inline distT="0" distB="0" distL="0" distR="0" wp14:anchorId="149202DE" wp14:editId="4084BB31">
            <wp:extent cx="5600700" cy="2940685"/>
            <wp:effectExtent l="0" t="0" r="0" b="0"/>
            <wp:docPr id="1" name="Picture" descr="Kuvio 1: Matkakertomustekstien diskurssitopiikki ja alatopii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Kuvio 1: Matkakertomustekstien diskurssitopiikki ja alatopiikit"/>
                    <pic:cNvPicPr>
                      <a:picLocks noChangeAspect="1" noChangeArrowheads="1"/>
                    </pic:cNvPicPr>
                  </pic:nvPicPr>
                  <pic:blipFill>
                    <a:blip r:embed="rId10"/>
                    <a:stretch>
                      <a:fillRect/>
                    </a:stretch>
                  </pic:blipFill>
                  <pic:spPr bwMode="auto">
                    <a:xfrm>
                      <a:off x="0" y="0"/>
                      <a:ext cx="5600700" cy="2940685"/>
                    </a:xfrm>
                    <a:prstGeom prst="rect">
                      <a:avLst/>
                    </a:prstGeom>
                  </pic:spPr>
                </pic:pic>
              </a:graphicData>
            </a:graphic>
          </wp:inline>
        </w:drawing>
      </w:r>
    </w:p>
    <w:p w14:paraId="102E3386" w14:textId="77777777" w:rsidR="006E0EE1" w:rsidRDefault="0053618B">
      <w:pPr>
        <w:pStyle w:val="ImageCaption"/>
        <w:rPr>
          <w:i w:val="0"/>
          <w:lang w:val="fi-FI"/>
        </w:rPr>
      </w:pPr>
      <w:r>
        <w:rPr>
          <w:i w:val="0"/>
          <w:lang w:val="fi-FI"/>
        </w:rPr>
        <w:t>KUVIO 1: Matkakertomustekstien diskurssitopiikki ja alatopiiki</w:t>
      </w:r>
      <w:commentRangeStart w:id="370"/>
      <w:r>
        <w:rPr>
          <w:i w:val="0"/>
          <w:lang w:val="fi-FI"/>
        </w:rPr>
        <w:t>t</w:t>
      </w:r>
      <w:commentRangeEnd w:id="370"/>
      <w:r w:rsidR="003945A3">
        <w:rPr>
          <w:rStyle w:val="CommentReference"/>
          <w:rFonts w:ascii="Cambria" w:hAnsi="Cambria"/>
          <w:i w:val="0"/>
        </w:rPr>
        <w:commentReference w:id="370"/>
      </w:r>
    </w:p>
    <w:p w14:paraId="577B54A0" w14:textId="77777777" w:rsidR="006E0EE1" w:rsidRDefault="006E0EE1">
      <w:pPr>
        <w:pStyle w:val="Compact"/>
        <w:spacing w:line="240" w:lineRule="auto"/>
        <w:rPr>
          <w:lang w:val="fi-FI"/>
        </w:rPr>
      </w:pPr>
    </w:p>
    <w:p w14:paraId="316A59C3" w14:textId="13450E6B" w:rsidR="006E0EE1" w:rsidRPr="000674B3" w:rsidRDefault="0053618B">
      <w:pPr>
        <w:pStyle w:val="BodyText"/>
        <w:rPr>
          <w:lang w:val="fi-FI"/>
        </w:rPr>
      </w:pPr>
      <w:r>
        <w:rPr>
          <w:lang w:val="fi-FI"/>
        </w:rPr>
        <w:t>Tutkimus koostui kolmesta menetelmällisesti erilaisesta vaiheesta. Kahdessa ensimmäisessä vaiheessa käytettiin laadullisia menetelmiä. Kolmas, tilastollisia menetelmiä hyödyntävä vaihe rakentui edellisten varaan ja</w:t>
      </w:r>
      <w:r w:rsidR="00FB550D">
        <w:rPr>
          <w:lang w:val="fi-FI"/>
        </w:rPr>
        <w:t xml:space="preserve"> tarjosi ma</w:t>
      </w:r>
      <w:r w:rsidR="00EE2CA3" w:rsidRPr="00CF1312">
        <w:rPr>
          <w:highlight w:val="cyan"/>
          <w:lang w:val="fi-FI"/>
        </w:rPr>
        <w:t>d</w:t>
      </w:r>
      <w:r w:rsidR="00FB550D" w:rsidRPr="00CF1312">
        <w:rPr>
          <w:highlight w:val="cyan"/>
          <w:lang w:val="fi-FI"/>
        </w:rPr>
        <w:t>ho</w:t>
      </w:r>
      <w:r w:rsidR="00FB550D">
        <w:rPr>
          <w:lang w:val="fi-FI"/>
        </w:rPr>
        <w:t>llisuuden tarkastella isohkoa aineistoa systemaattisesti kielen rakenteiden kautta</w:t>
      </w:r>
      <w:r>
        <w:rPr>
          <w:lang w:val="fi-FI"/>
        </w:rPr>
        <w:t>.</w:t>
      </w:r>
    </w:p>
    <w:p w14:paraId="58026D4C" w14:textId="026CB4B5" w:rsidR="006E0EE1" w:rsidRDefault="0053618B">
      <w:pPr>
        <w:pStyle w:val="BodyText"/>
        <w:rPr>
          <w:lang w:val="fi-FI"/>
        </w:rPr>
      </w:pPr>
      <w:r>
        <w:rPr>
          <w:lang w:val="fi-FI"/>
        </w:rPr>
        <w:t xml:space="preserve"> </w:t>
      </w:r>
    </w:p>
    <w:p w14:paraId="7027E62E" w14:textId="77834C5A" w:rsidR="006E0EE1" w:rsidRPr="000674B3" w:rsidRDefault="0053618B">
      <w:pPr>
        <w:pStyle w:val="BodyText"/>
        <w:rPr>
          <w:lang w:val="fi-FI"/>
        </w:rPr>
      </w:pPr>
      <w:r>
        <w:rPr>
          <w:lang w:val="fi-FI"/>
        </w:rPr>
        <w:t xml:space="preserve">Ensimmäisessä vaiheessa </w:t>
      </w:r>
      <w:commentRangeStart w:id="371"/>
      <w:r>
        <w:rPr>
          <w:lang w:val="fi-FI"/>
        </w:rPr>
        <w:t>raportit annotoitiin kappaleittain siten, että jokaiselle tekstikappaleelle merkittiin topiikki</w:t>
      </w:r>
      <w:commentRangeEnd w:id="371"/>
      <w:r w:rsidR="00CF1312">
        <w:rPr>
          <w:rStyle w:val="CommentReference"/>
          <w:rFonts w:ascii="Cambria" w:hAnsi="Cambria"/>
        </w:rPr>
        <w:commentReference w:id="371"/>
      </w:r>
      <w:r>
        <w:rPr>
          <w:lang w:val="fi-FI"/>
        </w:rPr>
        <w:t xml:space="preserve">. Kaksikymmentä tekstiä käsittäneen pilotin perusteella tarkastelu rajautui </w:t>
      </w:r>
      <w:r>
        <w:rPr>
          <w:i/>
          <w:lang w:val="fi-FI"/>
        </w:rPr>
        <w:t>asumisesta</w:t>
      </w:r>
      <w:r>
        <w:rPr>
          <w:lang w:val="fi-FI"/>
        </w:rPr>
        <w:t xml:space="preserve"> kertoviin kappaleisiin; se osoittautui melko selvärajaiseksi aiheeksi ja siitä kirjoitettiin lähes jokaisessa näytetekstissä. Koska tekstit analysoi kaksi eri henkilöä (kirjoittajat), näyteaineiston avulla myös testattiin, kuinka samanlaisia tulkinnat </w:t>
      </w:r>
      <w:r>
        <w:rPr>
          <w:lang w:val="fi-FI"/>
        </w:rPr>
        <w:lastRenderedPageBreak/>
        <w:t xml:space="preserve">kappaleiden aiheista olivat. Asumiskappaleiden osalta arvioijien annotointi osui yhteen 45 tapauksessa 47:stä. Aineistoksi </w:t>
      </w:r>
      <w:commentRangeStart w:id="372"/>
      <w:r>
        <w:rPr>
          <w:lang w:val="fi-FI"/>
        </w:rPr>
        <w:t xml:space="preserve">valikoituneiden </w:t>
      </w:r>
      <w:commentRangeEnd w:id="372"/>
      <w:r w:rsidR="003C2909">
        <w:rPr>
          <w:rStyle w:val="CommentReference"/>
          <w:rFonts w:ascii="Cambria" w:hAnsi="Cambria"/>
        </w:rPr>
        <w:commentReference w:id="372"/>
      </w:r>
      <w:r>
        <w:rPr>
          <w:lang w:val="fi-FI"/>
        </w:rPr>
        <w:t xml:space="preserve">tekstikappaleiden </w:t>
      </w:r>
      <w:commentRangeStart w:id="373"/>
      <w:r>
        <w:rPr>
          <w:lang w:val="fi-FI"/>
        </w:rPr>
        <w:t>aiheisuus oli siis luotettavasti tavoitettavissa</w:t>
      </w:r>
      <w:commentRangeEnd w:id="373"/>
      <w:r w:rsidR="003C2909">
        <w:rPr>
          <w:rStyle w:val="CommentReference"/>
          <w:rFonts w:ascii="Cambria" w:hAnsi="Cambria"/>
        </w:rPr>
        <w:commentReference w:id="373"/>
      </w:r>
      <w:r>
        <w:rPr>
          <w:lang w:val="fi-FI"/>
        </w:rPr>
        <w:t>.</w:t>
      </w:r>
    </w:p>
    <w:p w14:paraId="45B6704A" w14:textId="77777777" w:rsidR="006E0EE1" w:rsidRDefault="006E0EE1">
      <w:pPr>
        <w:pStyle w:val="Compact"/>
        <w:spacing w:line="240" w:lineRule="auto"/>
        <w:rPr>
          <w:lang w:val="fi-FI"/>
        </w:rPr>
      </w:pPr>
    </w:p>
    <w:p w14:paraId="062B824A" w14:textId="3E75F2B0" w:rsidR="006E0EE1" w:rsidRDefault="0053618B">
      <w:pPr>
        <w:pStyle w:val="BodyText"/>
        <w:rPr>
          <w:lang w:val="fi-FI"/>
        </w:rPr>
      </w:pPr>
      <w:r>
        <w:rPr>
          <w:lang w:val="fi-FI"/>
        </w:rPr>
        <w:t xml:space="preserve">492 tekstistä 415:ssä oli vähintään yksi asumisesta kertova kappale. Nämä aineistoksemme </w:t>
      </w:r>
      <w:r w:rsidRPr="003C2909">
        <w:rPr>
          <w:highlight w:val="cyan"/>
          <w:lang w:val="fi-FI"/>
        </w:rPr>
        <w:t>valikoituneet</w:t>
      </w:r>
      <w:r>
        <w:rPr>
          <w:lang w:val="fi-FI"/>
        </w:rPr>
        <w:t xml:space="preserve"> tekstit ovat keskimäärin 945 sanaa pitkiä ja koostuvat keskimäärin 13 kappaleesta. Jotta analysoitava otos edustaisi mahdollisimman kattavasti koko tutkimusaineistoa, mutta työmäärä pysyisi kohtuullisena, aineistosta otettiin painotettu satunnaisotanta tarkempaa analyysia varten (satunnaisotantaan liittyvistä periaatteista ks. esim. Levshina 2015: 8). Satunnaisotanta tehtiin kappaleista, joissa </w:t>
      </w:r>
      <w:r w:rsidRPr="00250921">
        <w:rPr>
          <w:i/>
          <w:lang w:val="fi-FI"/>
        </w:rPr>
        <w:t>topiikki-indikaattorina</w:t>
      </w:r>
      <w:r>
        <w:rPr>
          <w:lang w:val="fi-FI"/>
        </w:rPr>
        <w:t xml:space="preserve"> (eli ensimmäisenä leksikaalisena vihjeenä) oli jokin </w:t>
      </w:r>
      <w:r>
        <w:rPr>
          <w:i/>
          <w:lang w:val="fi-FI"/>
        </w:rPr>
        <w:t>asua</w:t>
      </w:r>
      <w:r>
        <w:rPr>
          <w:lang w:val="fi-FI"/>
        </w:rPr>
        <w:t xml:space="preserve">-verbin johdos (kuten </w:t>
      </w:r>
      <w:r>
        <w:rPr>
          <w:i/>
          <w:lang w:val="fi-FI"/>
        </w:rPr>
        <w:t>asunto</w:t>
      </w:r>
      <w:r>
        <w:rPr>
          <w:lang w:val="fi-FI"/>
        </w:rPr>
        <w:t xml:space="preserve">, </w:t>
      </w:r>
      <w:r>
        <w:rPr>
          <w:i/>
          <w:lang w:val="fi-FI"/>
        </w:rPr>
        <w:t>asuntoasia</w:t>
      </w:r>
      <w:r>
        <w:rPr>
          <w:lang w:val="fi-FI"/>
        </w:rPr>
        <w:t xml:space="preserve"> tai </w:t>
      </w:r>
      <w:r>
        <w:rPr>
          <w:i/>
          <w:lang w:val="fi-FI"/>
        </w:rPr>
        <w:t>asuminen</w:t>
      </w:r>
      <w:r>
        <w:rPr>
          <w:lang w:val="fi-FI"/>
        </w:rPr>
        <w:t xml:space="preserve">) tai </w:t>
      </w:r>
      <w:r>
        <w:rPr>
          <w:i/>
          <w:lang w:val="fi-FI"/>
        </w:rPr>
        <w:t>asua</w:t>
      </w:r>
      <w:r>
        <w:rPr>
          <w:lang w:val="fi-FI"/>
        </w:rPr>
        <w:t xml:space="preserve">-verbi kappaleen ensimmäisessä virkkeessä. </w:t>
      </w:r>
      <w:r w:rsidRPr="00C27348">
        <w:rPr>
          <w:lang w:val="fi-FI"/>
        </w:rPr>
        <w:t>Topiikki-indikaattorin käsitettä käytettiin operationalisoimaan tekstin sisältöön perustuvan topiikin paikkaa.</w:t>
      </w:r>
      <w:r>
        <w:rPr>
          <w:lang w:val="fi-FI"/>
        </w:rPr>
        <w:t xml:space="preserve"> Tutkimustehtävämme kannalta on keskeistä, että topiikkia asettavat virkkeet ovat osoitettavalla tavalla yhteneväisiä. Virkkeen sijainti kappaleen alussa ja leksikaalinen vihje  ovat luotettavasti toistettavia keinoja mahdollisimman vertailukelpoisen otoksen valitsemiseksi.</w:t>
      </w:r>
    </w:p>
    <w:p w14:paraId="6E03C46E" w14:textId="0EA5D61B" w:rsidR="006E0EE1" w:rsidRPr="000674B3" w:rsidRDefault="006E0EE1">
      <w:pPr>
        <w:pStyle w:val="BodyText"/>
        <w:rPr>
          <w:lang w:val="fi-FI"/>
        </w:rPr>
      </w:pPr>
    </w:p>
    <w:p w14:paraId="2193A527" w14:textId="2A767BB5" w:rsidR="006E0EE1" w:rsidRPr="000674B3" w:rsidRDefault="0053618B">
      <w:pPr>
        <w:pStyle w:val="BodyText"/>
        <w:rPr>
          <w:lang w:val="fi-FI"/>
        </w:rPr>
      </w:pPr>
      <w:r>
        <w:rPr>
          <w:lang w:val="fi-FI"/>
        </w:rPr>
        <w:t>Ennen satunnaisotantaa tekstikappaleille suoritettiin automaattinen syntaktinen ja morfologinen jäsennys sekä lemmatisointi hyödyntämällä Turun yliopistossa kehitettyä dependenssijäsennintä (</w:t>
      </w:r>
      <w:r w:rsidR="00C7500A" w:rsidRPr="00C7500A">
        <w:rPr>
          <w:lang w:val="fi-FI"/>
        </w:rPr>
        <w:t>Haverinen, Nyblom, Viljanen, Laippala, Kohonen, Missilä, Ojala, Salakoski &amp; Ginter</w:t>
      </w:r>
      <w:r w:rsidR="00C7500A">
        <w:rPr>
          <w:lang w:val="fi-FI"/>
        </w:rPr>
        <w:t xml:space="preserve"> </w:t>
      </w:r>
      <w:r>
        <w:rPr>
          <w:lang w:val="fi-FI"/>
        </w:rPr>
        <w:t>2014) ja siihen liittyviä komponentteja.</w:t>
      </w:r>
    </w:p>
    <w:p w14:paraId="38337FF1" w14:textId="77777777" w:rsidR="006E0EE1" w:rsidRPr="000674B3" w:rsidRDefault="0053618B">
      <w:pPr>
        <w:pStyle w:val="FirstParagraph"/>
        <w:rPr>
          <w:lang w:val="fi-FI"/>
        </w:rPr>
      </w:pPr>
      <w:r>
        <w:rPr>
          <w:lang w:val="fi-FI"/>
        </w:rPr>
        <w:t xml:space="preserve">Jos tutkitaan tarkemmin niitä kategorioita, jotka syntaktinen jäsennin on merkinnyt tutkimukseen valikoituneiden kappaleiden ensimmäisille </w:t>
      </w:r>
      <w:r>
        <w:rPr>
          <w:i/>
          <w:lang w:val="fi-FI"/>
        </w:rPr>
        <w:t>asua</w:t>
      </w:r>
      <w:r>
        <w:rPr>
          <w:lang w:val="fi-FI"/>
        </w:rPr>
        <w:t>-johdoksille, saadaan taulukon 1 mukainen jakauma.</w:t>
      </w:r>
    </w:p>
    <w:p w14:paraId="2AC011ED" w14:textId="2393F3F4" w:rsidR="006E0EE1" w:rsidRDefault="006E0EE1">
      <w:pPr>
        <w:pStyle w:val="Compact"/>
        <w:rPr>
          <w:lang w:val="fi-FI"/>
        </w:rPr>
      </w:pPr>
    </w:p>
    <w:p w14:paraId="0F5BCE9A" w14:textId="77777777" w:rsidR="00246B0B" w:rsidRDefault="00246B0B" w:rsidP="00246B0B">
      <w:pPr>
        <w:pStyle w:val="BodyText"/>
        <w:rPr>
          <w:lang w:val="fi-FI"/>
        </w:rPr>
      </w:pPr>
      <w:r>
        <w:rPr>
          <w:lang w:val="fi-FI"/>
        </w:rPr>
        <w:t>TAULUKKO 1. Asua-johdosten jakautuminen eri syntaktisiin kategorioihin.</w:t>
      </w:r>
    </w:p>
    <w:p w14:paraId="02CA490E" w14:textId="77777777" w:rsidR="00246B0B" w:rsidRDefault="00246B0B">
      <w:pPr>
        <w:pStyle w:val="Compact"/>
        <w:rPr>
          <w:lang w:val="fi-FI"/>
        </w:rPr>
      </w:pPr>
    </w:p>
    <w:tbl>
      <w:tblPr>
        <w:tblW w:w="5000" w:type="pct"/>
        <w:tblBorders>
          <w:bottom w:val="single" w:sz="6" w:space="0" w:color="00000A"/>
          <w:insideH w:val="single" w:sz="6" w:space="0" w:color="00000A"/>
        </w:tblBorders>
        <w:tblLook w:val="0000" w:firstRow="0" w:lastRow="0" w:firstColumn="0" w:lastColumn="0" w:noHBand="0" w:noVBand="0"/>
      </w:tblPr>
      <w:tblGrid>
        <w:gridCol w:w="1094"/>
        <w:gridCol w:w="1099"/>
        <w:gridCol w:w="2952"/>
        <w:gridCol w:w="3140"/>
        <w:gridCol w:w="553"/>
      </w:tblGrid>
      <w:tr w:rsidR="006E0EE1" w14:paraId="7FD20A8E" w14:textId="77777777">
        <w:tc>
          <w:tcPr>
            <w:tcW w:w="1094" w:type="dxa"/>
            <w:tcBorders>
              <w:bottom w:val="single" w:sz="6" w:space="0" w:color="00000A"/>
            </w:tcBorders>
            <w:shd w:val="clear" w:color="auto" w:fill="auto"/>
            <w:vAlign w:val="bottom"/>
          </w:tcPr>
          <w:p w14:paraId="257C6E9E" w14:textId="77777777" w:rsidR="006E0EE1" w:rsidRPr="00246B0B" w:rsidRDefault="0053618B">
            <w:pPr>
              <w:pStyle w:val="Compact"/>
              <w:rPr>
                <w:b/>
                <w:lang w:val="fi-FI"/>
              </w:rPr>
            </w:pPr>
            <w:r w:rsidRPr="00246B0B">
              <w:rPr>
                <w:b/>
                <w:lang w:val="fi-FI"/>
              </w:rPr>
              <w:t> </w:t>
            </w:r>
          </w:p>
        </w:tc>
        <w:tc>
          <w:tcPr>
            <w:tcW w:w="1099" w:type="dxa"/>
            <w:tcBorders>
              <w:bottom w:val="single" w:sz="6" w:space="0" w:color="00000A"/>
            </w:tcBorders>
            <w:shd w:val="clear" w:color="auto" w:fill="auto"/>
            <w:vAlign w:val="bottom"/>
          </w:tcPr>
          <w:p w14:paraId="31AC5BBF" w14:textId="77777777" w:rsidR="006E0EE1" w:rsidRPr="00246B0B" w:rsidRDefault="0053618B">
            <w:pPr>
              <w:pStyle w:val="Compact"/>
              <w:rPr>
                <w:b/>
              </w:rPr>
            </w:pPr>
            <w:r w:rsidRPr="00246B0B">
              <w:rPr>
                <w:b/>
              </w:rPr>
              <w:t>Frekvenssi</w:t>
            </w:r>
          </w:p>
        </w:tc>
        <w:tc>
          <w:tcPr>
            <w:tcW w:w="2952" w:type="dxa"/>
            <w:tcBorders>
              <w:bottom w:val="single" w:sz="6" w:space="0" w:color="00000A"/>
            </w:tcBorders>
            <w:shd w:val="clear" w:color="auto" w:fill="auto"/>
            <w:vAlign w:val="bottom"/>
          </w:tcPr>
          <w:p w14:paraId="3C4878A4" w14:textId="77777777" w:rsidR="006E0EE1" w:rsidRPr="00246B0B" w:rsidRDefault="0053618B">
            <w:pPr>
              <w:pStyle w:val="Compact"/>
              <w:rPr>
                <w:b/>
              </w:rPr>
            </w:pPr>
            <w:r w:rsidRPr="00246B0B">
              <w:rPr>
                <w:b/>
              </w:rPr>
              <w:t>Selitys</w:t>
            </w:r>
          </w:p>
        </w:tc>
        <w:tc>
          <w:tcPr>
            <w:tcW w:w="3140" w:type="dxa"/>
            <w:tcBorders>
              <w:bottom w:val="single" w:sz="6" w:space="0" w:color="00000A"/>
            </w:tcBorders>
            <w:shd w:val="clear" w:color="auto" w:fill="auto"/>
            <w:vAlign w:val="bottom"/>
          </w:tcPr>
          <w:p w14:paraId="434905A4" w14:textId="77777777" w:rsidR="006E0EE1" w:rsidRPr="00246B0B" w:rsidRDefault="0053618B">
            <w:pPr>
              <w:pStyle w:val="Compact"/>
              <w:rPr>
                <w:b/>
              </w:rPr>
            </w:pPr>
            <w:r w:rsidRPr="00246B0B">
              <w:rPr>
                <w:b/>
              </w:rPr>
              <w:t>Esimerkki</w:t>
            </w:r>
          </w:p>
        </w:tc>
        <w:tc>
          <w:tcPr>
            <w:tcW w:w="553" w:type="dxa"/>
            <w:tcBorders>
              <w:bottom w:val="single" w:sz="6" w:space="0" w:color="00000A"/>
            </w:tcBorders>
            <w:shd w:val="clear" w:color="auto" w:fill="auto"/>
            <w:vAlign w:val="bottom"/>
          </w:tcPr>
          <w:p w14:paraId="636A4B27" w14:textId="77777777" w:rsidR="006E0EE1" w:rsidRPr="00246B0B" w:rsidRDefault="0053618B">
            <w:pPr>
              <w:pStyle w:val="Compact"/>
              <w:rPr>
                <w:b/>
              </w:rPr>
            </w:pPr>
            <w:r w:rsidRPr="00246B0B">
              <w:rPr>
                <w:b/>
              </w:rPr>
              <w:t>N</w:t>
            </w:r>
          </w:p>
        </w:tc>
      </w:tr>
      <w:tr w:rsidR="006E0EE1" w14:paraId="5F03B121" w14:textId="77777777">
        <w:tc>
          <w:tcPr>
            <w:tcW w:w="1094" w:type="dxa"/>
            <w:tcBorders>
              <w:top w:val="single" w:sz="6" w:space="0" w:color="00000A"/>
              <w:bottom w:val="single" w:sz="6" w:space="0" w:color="00000A"/>
            </w:tcBorders>
            <w:shd w:val="clear" w:color="auto" w:fill="auto"/>
          </w:tcPr>
          <w:p w14:paraId="37EBDF4D" w14:textId="77777777" w:rsidR="006E0EE1" w:rsidRDefault="0053618B">
            <w:pPr>
              <w:pStyle w:val="Compact"/>
            </w:pPr>
            <w:r>
              <w:lastRenderedPageBreak/>
              <w:t>dobj</w:t>
            </w:r>
          </w:p>
        </w:tc>
        <w:tc>
          <w:tcPr>
            <w:tcW w:w="1099" w:type="dxa"/>
            <w:tcBorders>
              <w:top w:val="single" w:sz="6" w:space="0" w:color="00000A"/>
              <w:bottom w:val="single" w:sz="6" w:space="0" w:color="00000A"/>
            </w:tcBorders>
            <w:shd w:val="clear" w:color="auto" w:fill="auto"/>
          </w:tcPr>
          <w:p w14:paraId="6EE24E3C" w14:textId="77777777" w:rsidR="006E0EE1" w:rsidRDefault="0053618B">
            <w:pPr>
              <w:pStyle w:val="Compact"/>
            </w:pPr>
            <w:r>
              <w:t>94</w:t>
            </w:r>
          </w:p>
        </w:tc>
        <w:tc>
          <w:tcPr>
            <w:tcW w:w="2952" w:type="dxa"/>
            <w:tcBorders>
              <w:top w:val="single" w:sz="6" w:space="0" w:color="00000A"/>
              <w:bottom w:val="single" w:sz="6" w:space="0" w:color="00000A"/>
            </w:tcBorders>
            <w:shd w:val="clear" w:color="auto" w:fill="auto"/>
          </w:tcPr>
          <w:p w14:paraId="7AE035A6" w14:textId="77777777" w:rsidR="006E0EE1" w:rsidRDefault="0053618B">
            <w:pPr>
              <w:pStyle w:val="Compact"/>
            </w:pPr>
            <w:r>
              <w:t>objekti</w:t>
            </w:r>
          </w:p>
        </w:tc>
        <w:tc>
          <w:tcPr>
            <w:tcW w:w="3140" w:type="dxa"/>
            <w:tcBorders>
              <w:top w:val="single" w:sz="6" w:space="0" w:color="00000A"/>
              <w:bottom w:val="single" w:sz="6" w:space="0" w:color="00000A"/>
            </w:tcBorders>
            <w:shd w:val="clear" w:color="auto" w:fill="auto"/>
          </w:tcPr>
          <w:p w14:paraId="06772A34" w14:textId="77777777" w:rsidR="006E0EE1" w:rsidRDefault="0053618B">
            <w:pPr>
              <w:pStyle w:val="Compact"/>
              <w:rPr>
                <w:i/>
              </w:rPr>
            </w:pPr>
            <w:r>
              <w:rPr>
                <w:i/>
              </w:rPr>
              <w:t>Hankin asunnon</w:t>
            </w:r>
          </w:p>
        </w:tc>
        <w:tc>
          <w:tcPr>
            <w:tcW w:w="553" w:type="dxa"/>
            <w:tcBorders>
              <w:top w:val="single" w:sz="6" w:space="0" w:color="00000A"/>
              <w:bottom w:val="single" w:sz="6" w:space="0" w:color="00000A"/>
            </w:tcBorders>
            <w:shd w:val="clear" w:color="auto" w:fill="auto"/>
          </w:tcPr>
          <w:p w14:paraId="249ABAF9" w14:textId="77777777" w:rsidR="006E0EE1" w:rsidRDefault="0053618B">
            <w:pPr>
              <w:pStyle w:val="Compact"/>
            </w:pPr>
            <w:r>
              <w:t>47</w:t>
            </w:r>
          </w:p>
        </w:tc>
      </w:tr>
      <w:tr w:rsidR="006E0EE1" w14:paraId="2ADF9E6B" w14:textId="77777777">
        <w:tc>
          <w:tcPr>
            <w:tcW w:w="1094" w:type="dxa"/>
            <w:tcBorders>
              <w:top w:val="single" w:sz="6" w:space="0" w:color="00000A"/>
              <w:bottom w:val="single" w:sz="6" w:space="0" w:color="00000A"/>
            </w:tcBorders>
            <w:shd w:val="clear" w:color="auto" w:fill="auto"/>
          </w:tcPr>
          <w:p w14:paraId="2BAF348D" w14:textId="77777777" w:rsidR="006E0EE1" w:rsidRDefault="0053618B">
            <w:pPr>
              <w:pStyle w:val="Compact"/>
            </w:pPr>
            <w:r>
              <w:t>root</w:t>
            </w:r>
          </w:p>
        </w:tc>
        <w:tc>
          <w:tcPr>
            <w:tcW w:w="1099" w:type="dxa"/>
            <w:tcBorders>
              <w:top w:val="single" w:sz="6" w:space="0" w:color="00000A"/>
              <w:bottom w:val="single" w:sz="6" w:space="0" w:color="00000A"/>
            </w:tcBorders>
            <w:shd w:val="clear" w:color="auto" w:fill="auto"/>
          </w:tcPr>
          <w:p w14:paraId="7B7FDED5" w14:textId="77777777" w:rsidR="006E0EE1" w:rsidRDefault="0053618B">
            <w:pPr>
              <w:pStyle w:val="Compact"/>
            </w:pPr>
            <w:r>
              <w:t>60</w:t>
            </w:r>
          </w:p>
        </w:tc>
        <w:tc>
          <w:tcPr>
            <w:tcW w:w="2952" w:type="dxa"/>
            <w:tcBorders>
              <w:top w:val="single" w:sz="6" w:space="0" w:color="00000A"/>
              <w:bottom w:val="single" w:sz="6" w:space="0" w:color="00000A"/>
            </w:tcBorders>
            <w:shd w:val="clear" w:color="auto" w:fill="auto"/>
          </w:tcPr>
          <w:p w14:paraId="73949ADF" w14:textId="77777777" w:rsidR="006E0EE1" w:rsidRDefault="0053618B">
            <w:pPr>
              <w:pStyle w:val="Compact"/>
            </w:pPr>
            <w:r>
              <w:t>predikaattiverbi</w:t>
            </w:r>
          </w:p>
        </w:tc>
        <w:tc>
          <w:tcPr>
            <w:tcW w:w="3140" w:type="dxa"/>
            <w:tcBorders>
              <w:top w:val="single" w:sz="6" w:space="0" w:color="00000A"/>
              <w:bottom w:val="single" w:sz="6" w:space="0" w:color="00000A"/>
            </w:tcBorders>
            <w:shd w:val="clear" w:color="auto" w:fill="auto"/>
          </w:tcPr>
          <w:p w14:paraId="270642D7" w14:textId="77777777" w:rsidR="006E0EE1" w:rsidRDefault="0053618B">
            <w:pPr>
              <w:pStyle w:val="Compact"/>
              <w:rPr>
                <w:i/>
              </w:rPr>
            </w:pPr>
            <w:r>
              <w:rPr>
                <w:i/>
              </w:rPr>
              <w:t>Asuin kerrostalossa</w:t>
            </w:r>
          </w:p>
        </w:tc>
        <w:tc>
          <w:tcPr>
            <w:tcW w:w="553" w:type="dxa"/>
            <w:tcBorders>
              <w:top w:val="single" w:sz="6" w:space="0" w:color="00000A"/>
              <w:bottom w:val="single" w:sz="6" w:space="0" w:color="00000A"/>
            </w:tcBorders>
            <w:shd w:val="clear" w:color="auto" w:fill="auto"/>
          </w:tcPr>
          <w:p w14:paraId="363F0640" w14:textId="77777777" w:rsidR="006E0EE1" w:rsidRDefault="0053618B">
            <w:pPr>
              <w:pStyle w:val="Compact"/>
            </w:pPr>
            <w:r>
              <w:t>30</w:t>
            </w:r>
          </w:p>
        </w:tc>
      </w:tr>
      <w:tr w:rsidR="006E0EE1" w14:paraId="342A3FEB" w14:textId="77777777">
        <w:tc>
          <w:tcPr>
            <w:tcW w:w="1094" w:type="dxa"/>
            <w:tcBorders>
              <w:top w:val="single" w:sz="6" w:space="0" w:color="00000A"/>
              <w:bottom w:val="single" w:sz="6" w:space="0" w:color="00000A"/>
            </w:tcBorders>
            <w:shd w:val="clear" w:color="auto" w:fill="auto"/>
          </w:tcPr>
          <w:p w14:paraId="5FCD2831" w14:textId="77777777" w:rsidR="006E0EE1" w:rsidRDefault="0053618B">
            <w:pPr>
              <w:pStyle w:val="Compact"/>
            </w:pPr>
            <w:r>
              <w:t>nmod</w:t>
            </w:r>
          </w:p>
        </w:tc>
        <w:tc>
          <w:tcPr>
            <w:tcW w:w="1099" w:type="dxa"/>
            <w:tcBorders>
              <w:top w:val="single" w:sz="6" w:space="0" w:color="00000A"/>
              <w:bottom w:val="single" w:sz="6" w:space="0" w:color="00000A"/>
            </w:tcBorders>
            <w:shd w:val="clear" w:color="auto" w:fill="auto"/>
          </w:tcPr>
          <w:p w14:paraId="5C8BB7EA" w14:textId="77777777" w:rsidR="006E0EE1" w:rsidRDefault="0053618B">
            <w:pPr>
              <w:pStyle w:val="Compact"/>
            </w:pPr>
            <w:r>
              <w:t>50</w:t>
            </w:r>
          </w:p>
        </w:tc>
        <w:tc>
          <w:tcPr>
            <w:tcW w:w="2952" w:type="dxa"/>
            <w:tcBorders>
              <w:top w:val="single" w:sz="6" w:space="0" w:color="00000A"/>
              <w:bottom w:val="single" w:sz="6" w:space="0" w:color="00000A"/>
            </w:tcBorders>
            <w:shd w:val="clear" w:color="auto" w:fill="auto"/>
          </w:tcPr>
          <w:p w14:paraId="771B7D39" w14:textId="77777777" w:rsidR="006E0EE1" w:rsidRDefault="0053618B">
            <w:pPr>
              <w:pStyle w:val="Compact"/>
            </w:pPr>
            <w:r>
              <w:t>luokittelematon adverbiaali</w:t>
            </w:r>
          </w:p>
        </w:tc>
        <w:tc>
          <w:tcPr>
            <w:tcW w:w="3140" w:type="dxa"/>
            <w:tcBorders>
              <w:top w:val="single" w:sz="6" w:space="0" w:color="00000A"/>
              <w:bottom w:val="single" w:sz="6" w:space="0" w:color="00000A"/>
            </w:tcBorders>
            <w:shd w:val="clear" w:color="auto" w:fill="auto"/>
          </w:tcPr>
          <w:p w14:paraId="749FDF27" w14:textId="77777777" w:rsidR="006E0EE1" w:rsidRDefault="0053618B">
            <w:pPr>
              <w:pStyle w:val="Compact"/>
              <w:rPr>
                <w:i/>
              </w:rPr>
            </w:pPr>
            <w:r>
              <w:rPr>
                <w:i/>
              </w:rPr>
              <w:t>Asunnon suhteen</w:t>
            </w:r>
          </w:p>
        </w:tc>
        <w:tc>
          <w:tcPr>
            <w:tcW w:w="553" w:type="dxa"/>
            <w:tcBorders>
              <w:top w:val="single" w:sz="6" w:space="0" w:color="00000A"/>
              <w:bottom w:val="single" w:sz="6" w:space="0" w:color="00000A"/>
            </w:tcBorders>
            <w:shd w:val="clear" w:color="auto" w:fill="auto"/>
          </w:tcPr>
          <w:p w14:paraId="3440C74A" w14:textId="77777777" w:rsidR="006E0EE1" w:rsidRDefault="0053618B">
            <w:pPr>
              <w:pStyle w:val="Compact"/>
            </w:pPr>
            <w:r>
              <w:t>25</w:t>
            </w:r>
          </w:p>
        </w:tc>
      </w:tr>
      <w:tr w:rsidR="006E0EE1" w14:paraId="742315D4" w14:textId="77777777">
        <w:tc>
          <w:tcPr>
            <w:tcW w:w="1094" w:type="dxa"/>
            <w:tcBorders>
              <w:top w:val="single" w:sz="6" w:space="0" w:color="00000A"/>
              <w:bottom w:val="single" w:sz="6" w:space="0" w:color="00000A"/>
            </w:tcBorders>
            <w:shd w:val="clear" w:color="auto" w:fill="auto"/>
          </w:tcPr>
          <w:p w14:paraId="53E2F2A3" w14:textId="77777777" w:rsidR="006E0EE1" w:rsidRDefault="0053618B">
            <w:pPr>
              <w:pStyle w:val="Compact"/>
            </w:pPr>
            <w:r>
              <w:t>nmod:gobj</w:t>
            </w:r>
          </w:p>
        </w:tc>
        <w:tc>
          <w:tcPr>
            <w:tcW w:w="1099" w:type="dxa"/>
            <w:tcBorders>
              <w:top w:val="single" w:sz="6" w:space="0" w:color="00000A"/>
              <w:bottom w:val="single" w:sz="6" w:space="0" w:color="00000A"/>
            </w:tcBorders>
            <w:shd w:val="clear" w:color="auto" w:fill="auto"/>
          </w:tcPr>
          <w:p w14:paraId="44833001" w14:textId="77777777" w:rsidR="006E0EE1" w:rsidRDefault="0053618B">
            <w:pPr>
              <w:pStyle w:val="Compact"/>
            </w:pPr>
            <w:r>
              <w:t>34</w:t>
            </w:r>
          </w:p>
        </w:tc>
        <w:tc>
          <w:tcPr>
            <w:tcW w:w="2952" w:type="dxa"/>
            <w:tcBorders>
              <w:top w:val="single" w:sz="6" w:space="0" w:color="00000A"/>
              <w:bottom w:val="single" w:sz="6" w:space="0" w:color="00000A"/>
            </w:tcBorders>
            <w:shd w:val="clear" w:color="auto" w:fill="auto"/>
          </w:tcPr>
          <w:p w14:paraId="77D57991" w14:textId="77777777" w:rsidR="006E0EE1" w:rsidRDefault="0053618B">
            <w:pPr>
              <w:pStyle w:val="Compact"/>
            </w:pPr>
            <w:r>
              <w:t>nominaalisen verbimuodon objekti</w:t>
            </w:r>
          </w:p>
        </w:tc>
        <w:tc>
          <w:tcPr>
            <w:tcW w:w="3140" w:type="dxa"/>
            <w:tcBorders>
              <w:top w:val="single" w:sz="6" w:space="0" w:color="00000A"/>
              <w:bottom w:val="single" w:sz="6" w:space="0" w:color="00000A"/>
            </w:tcBorders>
            <w:shd w:val="clear" w:color="auto" w:fill="auto"/>
          </w:tcPr>
          <w:p w14:paraId="53A59C65" w14:textId="77777777" w:rsidR="006E0EE1" w:rsidRDefault="0053618B">
            <w:pPr>
              <w:pStyle w:val="Compact"/>
              <w:rPr>
                <w:i/>
              </w:rPr>
            </w:pPr>
            <w:r>
              <w:rPr>
                <w:i/>
              </w:rPr>
              <w:t>Asunnon hankkiminen</w:t>
            </w:r>
          </w:p>
        </w:tc>
        <w:tc>
          <w:tcPr>
            <w:tcW w:w="553" w:type="dxa"/>
            <w:tcBorders>
              <w:top w:val="single" w:sz="6" w:space="0" w:color="00000A"/>
              <w:bottom w:val="single" w:sz="6" w:space="0" w:color="00000A"/>
            </w:tcBorders>
            <w:shd w:val="clear" w:color="auto" w:fill="auto"/>
          </w:tcPr>
          <w:p w14:paraId="136DBE1D" w14:textId="77777777" w:rsidR="006E0EE1" w:rsidRDefault="0053618B">
            <w:pPr>
              <w:pStyle w:val="Compact"/>
            </w:pPr>
            <w:r>
              <w:t>17</w:t>
            </w:r>
          </w:p>
        </w:tc>
      </w:tr>
      <w:tr w:rsidR="006E0EE1" w14:paraId="3549A30F" w14:textId="77777777">
        <w:tc>
          <w:tcPr>
            <w:tcW w:w="1094" w:type="dxa"/>
            <w:tcBorders>
              <w:top w:val="single" w:sz="6" w:space="0" w:color="00000A"/>
              <w:bottom w:val="single" w:sz="6" w:space="0" w:color="00000A"/>
            </w:tcBorders>
            <w:shd w:val="clear" w:color="auto" w:fill="auto"/>
          </w:tcPr>
          <w:p w14:paraId="0109682C" w14:textId="77777777" w:rsidR="006E0EE1" w:rsidRDefault="0053618B">
            <w:pPr>
              <w:pStyle w:val="Compact"/>
            </w:pPr>
            <w:r>
              <w:t>nsubj</w:t>
            </w:r>
          </w:p>
        </w:tc>
        <w:tc>
          <w:tcPr>
            <w:tcW w:w="1099" w:type="dxa"/>
            <w:tcBorders>
              <w:top w:val="single" w:sz="6" w:space="0" w:color="00000A"/>
              <w:bottom w:val="single" w:sz="6" w:space="0" w:color="00000A"/>
            </w:tcBorders>
            <w:shd w:val="clear" w:color="auto" w:fill="auto"/>
          </w:tcPr>
          <w:p w14:paraId="60EE00BA" w14:textId="77777777" w:rsidR="006E0EE1" w:rsidRDefault="0053618B">
            <w:pPr>
              <w:pStyle w:val="Compact"/>
            </w:pPr>
            <w:r>
              <w:t>32</w:t>
            </w:r>
          </w:p>
        </w:tc>
        <w:tc>
          <w:tcPr>
            <w:tcW w:w="2952" w:type="dxa"/>
            <w:tcBorders>
              <w:top w:val="single" w:sz="6" w:space="0" w:color="00000A"/>
              <w:bottom w:val="single" w:sz="6" w:space="0" w:color="00000A"/>
            </w:tcBorders>
            <w:shd w:val="clear" w:color="auto" w:fill="auto"/>
          </w:tcPr>
          <w:p w14:paraId="259EC7E0" w14:textId="77777777" w:rsidR="006E0EE1" w:rsidRDefault="0053618B">
            <w:pPr>
              <w:pStyle w:val="Compact"/>
            </w:pPr>
            <w:r>
              <w:t>subjekti</w:t>
            </w:r>
          </w:p>
        </w:tc>
        <w:tc>
          <w:tcPr>
            <w:tcW w:w="3140" w:type="dxa"/>
            <w:tcBorders>
              <w:top w:val="single" w:sz="6" w:space="0" w:color="00000A"/>
              <w:bottom w:val="single" w:sz="6" w:space="0" w:color="00000A"/>
            </w:tcBorders>
            <w:shd w:val="clear" w:color="auto" w:fill="auto"/>
          </w:tcPr>
          <w:p w14:paraId="57669552" w14:textId="77777777" w:rsidR="006E0EE1" w:rsidRDefault="0053618B">
            <w:pPr>
              <w:pStyle w:val="Compact"/>
              <w:rPr>
                <w:i/>
              </w:rPr>
            </w:pPr>
            <w:r>
              <w:rPr>
                <w:i/>
              </w:rPr>
              <w:t>Asuminen järjestyi</w:t>
            </w:r>
          </w:p>
        </w:tc>
        <w:tc>
          <w:tcPr>
            <w:tcW w:w="553" w:type="dxa"/>
            <w:tcBorders>
              <w:top w:val="single" w:sz="6" w:space="0" w:color="00000A"/>
              <w:bottom w:val="single" w:sz="6" w:space="0" w:color="00000A"/>
            </w:tcBorders>
            <w:shd w:val="clear" w:color="auto" w:fill="auto"/>
          </w:tcPr>
          <w:p w14:paraId="157B466E" w14:textId="77777777" w:rsidR="006E0EE1" w:rsidRDefault="0053618B">
            <w:pPr>
              <w:pStyle w:val="Compact"/>
            </w:pPr>
            <w:r>
              <w:t>16</w:t>
            </w:r>
          </w:p>
        </w:tc>
      </w:tr>
      <w:tr w:rsidR="006E0EE1" w14:paraId="38791DA9" w14:textId="77777777">
        <w:tc>
          <w:tcPr>
            <w:tcW w:w="1094" w:type="dxa"/>
            <w:tcBorders>
              <w:top w:val="single" w:sz="6" w:space="0" w:color="00000A"/>
              <w:bottom w:val="single" w:sz="6" w:space="0" w:color="00000A"/>
            </w:tcBorders>
            <w:shd w:val="clear" w:color="auto" w:fill="auto"/>
          </w:tcPr>
          <w:p w14:paraId="650139A8" w14:textId="77777777" w:rsidR="006E0EE1" w:rsidRDefault="0053618B">
            <w:pPr>
              <w:pStyle w:val="Compact"/>
            </w:pPr>
            <w:r>
              <w:t>nmod:poss</w:t>
            </w:r>
          </w:p>
        </w:tc>
        <w:tc>
          <w:tcPr>
            <w:tcW w:w="1099" w:type="dxa"/>
            <w:tcBorders>
              <w:top w:val="single" w:sz="6" w:space="0" w:color="00000A"/>
              <w:bottom w:val="single" w:sz="6" w:space="0" w:color="00000A"/>
            </w:tcBorders>
            <w:shd w:val="clear" w:color="auto" w:fill="auto"/>
          </w:tcPr>
          <w:p w14:paraId="7B0DDF9C" w14:textId="77777777" w:rsidR="006E0EE1" w:rsidRDefault="0053618B">
            <w:pPr>
              <w:pStyle w:val="Compact"/>
            </w:pPr>
            <w:r>
              <w:t>29</w:t>
            </w:r>
          </w:p>
        </w:tc>
        <w:tc>
          <w:tcPr>
            <w:tcW w:w="2952" w:type="dxa"/>
            <w:tcBorders>
              <w:top w:val="single" w:sz="6" w:space="0" w:color="00000A"/>
              <w:bottom w:val="single" w:sz="6" w:space="0" w:color="00000A"/>
            </w:tcBorders>
            <w:shd w:val="clear" w:color="auto" w:fill="auto"/>
          </w:tcPr>
          <w:p w14:paraId="5E484DFE" w14:textId="77777777" w:rsidR="006E0EE1" w:rsidRDefault="0053618B">
            <w:pPr>
              <w:pStyle w:val="Compact"/>
            </w:pPr>
            <w:r>
              <w:t>omistusrakenteen kohde</w:t>
            </w:r>
          </w:p>
        </w:tc>
        <w:tc>
          <w:tcPr>
            <w:tcW w:w="3140" w:type="dxa"/>
            <w:tcBorders>
              <w:top w:val="single" w:sz="6" w:space="0" w:color="00000A"/>
              <w:bottom w:val="single" w:sz="6" w:space="0" w:color="00000A"/>
            </w:tcBorders>
            <w:shd w:val="clear" w:color="auto" w:fill="auto"/>
          </w:tcPr>
          <w:p w14:paraId="16E4FFE3" w14:textId="77777777" w:rsidR="006E0EE1" w:rsidRDefault="0053618B">
            <w:pPr>
              <w:pStyle w:val="Compact"/>
              <w:rPr>
                <w:i/>
              </w:rPr>
            </w:pPr>
            <w:r>
              <w:rPr>
                <w:i/>
              </w:rPr>
              <w:t>Asuntoloiden vuokrataso</w:t>
            </w:r>
          </w:p>
        </w:tc>
        <w:tc>
          <w:tcPr>
            <w:tcW w:w="553" w:type="dxa"/>
            <w:tcBorders>
              <w:top w:val="single" w:sz="6" w:space="0" w:color="00000A"/>
              <w:bottom w:val="single" w:sz="6" w:space="0" w:color="00000A"/>
            </w:tcBorders>
            <w:shd w:val="clear" w:color="auto" w:fill="auto"/>
          </w:tcPr>
          <w:p w14:paraId="6A396F8B" w14:textId="77777777" w:rsidR="006E0EE1" w:rsidRDefault="0053618B">
            <w:pPr>
              <w:pStyle w:val="Compact"/>
            </w:pPr>
            <w:r>
              <w:t>14</w:t>
            </w:r>
          </w:p>
        </w:tc>
      </w:tr>
      <w:tr w:rsidR="006E0EE1" w14:paraId="770EA3E5" w14:textId="77777777">
        <w:tc>
          <w:tcPr>
            <w:tcW w:w="1094" w:type="dxa"/>
            <w:tcBorders>
              <w:top w:val="single" w:sz="6" w:space="0" w:color="00000A"/>
              <w:bottom w:val="single" w:sz="6" w:space="0" w:color="00000A"/>
            </w:tcBorders>
            <w:shd w:val="clear" w:color="auto" w:fill="auto"/>
          </w:tcPr>
          <w:p w14:paraId="1973A108" w14:textId="77777777" w:rsidR="006E0EE1" w:rsidRDefault="0053618B">
            <w:pPr>
              <w:pStyle w:val="Compact"/>
            </w:pPr>
            <w:r>
              <w:t>nsubj:cop</w:t>
            </w:r>
          </w:p>
        </w:tc>
        <w:tc>
          <w:tcPr>
            <w:tcW w:w="1099" w:type="dxa"/>
            <w:tcBorders>
              <w:top w:val="single" w:sz="6" w:space="0" w:color="00000A"/>
              <w:bottom w:val="single" w:sz="6" w:space="0" w:color="00000A"/>
            </w:tcBorders>
            <w:shd w:val="clear" w:color="auto" w:fill="auto"/>
          </w:tcPr>
          <w:p w14:paraId="03F57212" w14:textId="77777777" w:rsidR="006E0EE1" w:rsidRDefault="0053618B">
            <w:pPr>
              <w:pStyle w:val="Compact"/>
            </w:pPr>
            <w:r>
              <w:t>21</w:t>
            </w:r>
          </w:p>
        </w:tc>
        <w:tc>
          <w:tcPr>
            <w:tcW w:w="2952" w:type="dxa"/>
            <w:tcBorders>
              <w:top w:val="single" w:sz="6" w:space="0" w:color="00000A"/>
              <w:bottom w:val="single" w:sz="6" w:space="0" w:color="00000A"/>
            </w:tcBorders>
            <w:shd w:val="clear" w:color="auto" w:fill="auto"/>
          </w:tcPr>
          <w:p w14:paraId="7A25DEEC" w14:textId="77777777" w:rsidR="006E0EE1" w:rsidRDefault="0053618B">
            <w:pPr>
              <w:pStyle w:val="Compact"/>
            </w:pPr>
            <w:r>
              <w:t>kopulalauseen subjekti</w:t>
            </w:r>
          </w:p>
        </w:tc>
        <w:tc>
          <w:tcPr>
            <w:tcW w:w="3140" w:type="dxa"/>
            <w:tcBorders>
              <w:top w:val="single" w:sz="6" w:space="0" w:color="00000A"/>
              <w:bottom w:val="single" w:sz="6" w:space="0" w:color="00000A"/>
            </w:tcBorders>
            <w:shd w:val="clear" w:color="auto" w:fill="auto"/>
          </w:tcPr>
          <w:p w14:paraId="19E60164" w14:textId="77777777" w:rsidR="006E0EE1" w:rsidRDefault="0053618B">
            <w:pPr>
              <w:pStyle w:val="Compact"/>
              <w:rPr>
                <w:i/>
              </w:rPr>
            </w:pPr>
            <w:r>
              <w:rPr>
                <w:i/>
              </w:rPr>
              <w:t>Asuntola on uusi</w:t>
            </w:r>
          </w:p>
        </w:tc>
        <w:tc>
          <w:tcPr>
            <w:tcW w:w="553" w:type="dxa"/>
            <w:tcBorders>
              <w:top w:val="single" w:sz="6" w:space="0" w:color="00000A"/>
              <w:bottom w:val="single" w:sz="6" w:space="0" w:color="00000A"/>
            </w:tcBorders>
            <w:shd w:val="clear" w:color="auto" w:fill="auto"/>
          </w:tcPr>
          <w:p w14:paraId="27D02455" w14:textId="77777777" w:rsidR="006E0EE1" w:rsidRDefault="0053618B">
            <w:pPr>
              <w:pStyle w:val="Compact"/>
            </w:pPr>
            <w:r>
              <w:t>10</w:t>
            </w:r>
          </w:p>
        </w:tc>
      </w:tr>
      <w:tr w:rsidR="006E0EE1" w14:paraId="4ECFBD87" w14:textId="77777777">
        <w:tc>
          <w:tcPr>
            <w:tcW w:w="1094" w:type="dxa"/>
            <w:tcBorders>
              <w:top w:val="single" w:sz="6" w:space="0" w:color="00000A"/>
              <w:bottom w:val="single" w:sz="6" w:space="0" w:color="00000A"/>
            </w:tcBorders>
            <w:shd w:val="clear" w:color="auto" w:fill="auto"/>
          </w:tcPr>
          <w:p w14:paraId="07B2924A" w14:textId="77777777" w:rsidR="006E0EE1" w:rsidRDefault="0053618B">
            <w:pPr>
              <w:pStyle w:val="Compact"/>
            </w:pPr>
            <w:r>
              <w:t>muu</w:t>
            </w:r>
          </w:p>
        </w:tc>
        <w:tc>
          <w:tcPr>
            <w:tcW w:w="1099" w:type="dxa"/>
            <w:tcBorders>
              <w:top w:val="single" w:sz="6" w:space="0" w:color="00000A"/>
              <w:bottom w:val="single" w:sz="6" w:space="0" w:color="00000A"/>
            </w:tcBorders>
            <w:shd w:val="clear" w:color="auto" w:fill="auto"/>
          </w:tcPr>
          <w:p w14:paraId="68A2CB5D" w14:textId="77777777" w:rsidR="006E0EE1" w:rsidRDefault="0053618B">
            <w:pPr>
              <w:pStyle w:val="Compact"/>
            </w:pPr>
            <w:r>
              <w:t>18</w:t>
            </w:r>
          </w:p>
        </w:tc>
        <w:tc>
          <w:tcPr>
            <w:tcW w:w="2952" w:type="dxa"/>
            <w:tcBorders>
              <w:top w:val="single" w:sz="6" w:space="0" w:color="00000A"/>
              <w:bottom w:val="single" w:sz="6" w:space="0" w:color="00000A"/>
            </w:tcBorders>
            <w:shd w:val="clear" w:color="auto" w:fill="auto"/>
          </w:tcPr>
          <w:p w14:paraId="4860AE9D" w14:textId="77777777" w:rsidR="006E0EE1" w:rsidRDefault="0053618B">
            <w:pPr>
              <w:pStyle w:val="Compact"/>
            </w:pPr>
            <w:r>
              <w:t>esim. infinitiivitäydennykset</w:t>
            </w:r>
          </w:p>
        </w:tc>
        <w:tc>
          <w:tcPr>
            <w:tcW w:w="3140" w:type="dxa"/>
            <w:tcBorders>
              <w:top w:val="single" w:sz="6" w:space="0" w:color="00000A"/>
              <w:bottom w:val="single" w:sz="6" w:space="0" w:color="00000A"/>
            </w:tcBorders>
            <w:shd w:val="clear" w:color="auto" w:fill="auto"/>
          </w:tcPr>
          <w:p w14:paraId="4017923B" w14:textId="77777777" w:rsidR="006E0EE1" w:rsidRDefault="0053618B">
            <w:pPr>
              <w:pStyle w:val="Compact"/>
              <w:rPr>
                <w:i/>
              </w:rPr>
            </w:pPr>
            <w:r>
              <w:rPr>
                <w:i/>
              </w:rPr>
              <w:t>Halusin asumaan paikallisten kanssa</w:t>
            </w:r>
          </w:p>
        </w:tc>
        <w:tc>
          <w:tcPr>
            <w:tcW w:w="553" w:type="dxa"/>
            <w:tcBorders>
              <w:top w:val="single" w:sz="6" w:space="0" w:color="00000A"/>
              <w:bottom w:val="single" w:sz="6" w:space="0" w:color="00000A"/>
            </w:tcBorders>
            <w:shd w:val="clear" w:color="auto" w:fill="auto"/>
          </w:tcPr>
          <w:p w14:paraId="6351A910" w14:textId="77777777" w:rsidR="006E0EE1" w:rsidRDefault="0053618B">
            <w:pPr>
              <w:pStyle w:val="Compact"/>
            </w:pPr>
            <w:r>
              <w:t>9</w:t>
            </w:r>
          </w:p>
        </w:tc>
      </w:tr>
      <w:tr w:rsidR="006E0EE1" w14:paraId="518DFFD5" w14:textId="77777777">
        <w:tc>
          <w:tcPr>
            <w:tcW w:w="1094" w:type="dxa"/>
            <w:tcBorders>
              <w:top w:val="single" w:sz="6" w:space="0" w:color="00000A"/>
              <w:bottom w:val="single" w:sz="6" w:space="0" w:color="00000A"/>
            </w:tcBorders>
            <w:shd w:val="clear" w:color="auto" w:fill="auto"/>
          </w:tcPr>
          <w:p w14:paraId="12A6C168" w14:textId="77777777" w:rsidR="006E0EE1" w:rsidRDefault="0053618B">
            <w:pPr>
              <w:pStyle w:val="Compact"/>
            </w:pPr>
            <w:r>
              <w:t>Yht.</w:t>
            </w:r>
          </w:p>
        </w:tc>
        <w:tc>
          <w:tcPr>
            <w:tcW w:w="1099" w:type="dxa"/>
            <w:tcBorders>
              <w:top w:val="single" w:sz="6" w:space="0" w:color="00000A"/>
              <w:bottom w:val="single" w:sz="6" w:space="0" w:color="00000A"/>
            </w:tcBorders>
            <w:shd w:val="clear" w:color="auto" w:fill="auto"/>
          </w:tcPr>
          <w:p w14:paraId="225672B2" w14:textId="77777777" w:rsidR="006E0EE1" w:rsidRDefault="0053618B">
            <w:pPr>
              <w:pStyle w:val="Compact"/>
            </w:pPr>
            <w:r>
              <w:t>338</w:t>
            </w:r>
          </w:p>
        </w:tc>
        <w:tc>
          <w:tcPr>
            <w:tcW w:w="2952" w:type="dxa"/>
            <w:tcBorders>
              <w:top w:val="single" w:sz="6" w:space="0" w:color="00000A"/>
              <w:bottom w:val="single" w:sz="6" w:space="0" w:color="00000A"/>
            </w:tcBorders>
            <w:shd w:val="clear" w:color="auto" w:fill="auto"/>
          </w:tcPr>
          <w:p w14:paraId="697AEE2E" w14:textId="77777777" w:rsidR="006E0EE1" w:rsidRDefault="0053618B">
            <w:pPr>
              <w:pStyle w:val="Compact"/>
            </w:pPr>
            <w:r>
              <w:t>—</w:t>
            </w:r>
          </w:p>
        </w:tc>
        <w:tc>
          <w:tcPr>
            <w:tcW w:w="3140" w:type="dxa"/>
            <w:tcBorders>
              <w:top w:val="single" w:sz="6" w:space="0" w:color="00000A"/>
              <w:bottom w:val="single" w:sz="6" w:space="0" w:color="00000A"/>
            </w:tcBorders>
            <w:shd w:val="clear" w:color="auto" w:fill="auto"/>
          </w:tcPr>
          <w:p w14:paraId="2C103A8C" w14:textId="77777777" w:rsidR="006E0EE1" w:rsidRDefault="0053618B">
            <w:pPr>
              <w:pStyle w:val="Compact"/>
            </w:pPr>
            <w:r>
              <w:t>—</w:t>
            </w:r>
          </w:p>
        </w:tc>
        <w:tc>
          <w:tcPr>
            <w:tcW w:w="553" w:type="dxa"/>
            <w:tcBorders>
              <w:top w:val="single" w:sz="6" w:space="0" w:color="00000A"/>
              <w:bottom w:val="single" w:sz="6" w:space="0" w:color="00000A"/>
            </w:tcBorders>
            <w:shd w:val="clear" w:color="auto" w:fill="auto"/>
          </w:tcPr>
          <w:p w14:paraId="05A2CC8D" w14:textId="77777777" w:rsidR="006E0EE1" w:rsidRDefault="0053618B">
            <w:pPr>
              <w:pStyle w:val="Compact"/>
            </w:pPr>
            <w:r>
              <w:t>168</w:t>
            </w:r>
          </w:p>
        </w:tc>
      </w:tr>
    </w:tbl>
    <w:p w14:paraId="41173E55" w14:textId="26B70DEC" w:rsidR="006E0EE1" w:rsidRDefault="006E0EE1">
      <w:pPr>
        <w:pStyle w:val="Compact"/>
        <w:spacing w:line="240" w:lineRule="auto"/>
        <w:rPr>
          <w:lang w:val="fi-FI"/>
        </w:rPr>
      </w:pPr>
    </w:p>
    <w:p w14:paraId="33BF100E" w14:textId="5BA81878" w:rsidR="006E0EE1" w:rsidRPr="000674B3" w:rsidRDefault="0053618B">
      <w:pPr>
        <w:pStyle w:val="BodyText"/>
        <w:rPr>
          <w:lang w:val="fi-FI"/>
        </w:rPr>
      </w:pPr>
      <w:r>
        <w:rPr>
          <w:lang w:val="fi-FI"/>
        </w:rPr>
        <w:t xml:space="preserve">Taulukon Frekvenssi-sarakkeesta </w:t>
      </w:r>
      <w:r w:rsidR="00EE2CA3">
        <w:rPr>
          <w:lang w:val="fi-FI"/>
        </w:rPr>
        <w:t>näemme</w:t>
      </w:r>
      <w:r>
        <w:rPr>
          <w:lang w:val="fi-FI"/>
        </w:rPr>
        <w:t xml:space="preserve">, että selvästi tavallisimpia topiikki-indikaattoreita olivat objektina esiintyvät asua-johdokset. Kategoriat, joiden edustajia oli yhteensä alle kymmenen, niputettiin yhdeksi </w:t>
      </w:r>
      <w:r>
        <w:rPr>
          <w:i/>
          <w:lang w:val="fi-FI"/>
        </w:rPr>
        <w:t>muu</w:t>
      </w:r>
      <w:r>
        <w:rPr>
          <w:lang w:val="fi-FI"/>
        </w:rPr>
        <w:t xml:space="preserve">-kategoriaksi. Varsinainen satunnaisotanta tehtiin taulukossa esitettyjen kategorioiden perusteella siten, että jokaisesta taulukossa luetellusta ryhmästä (mukaan lukien </w:t>
      </w:r>
      <w:r>
        <w:rPr>
          <w:i/>
          <w:lang w:val="fi-FI"/>
        </w:rPr>
        <w:t>muu</w:t>
      </w:r>
      <w:r>
        <w:rPr>
          <w:lang w:val="fi-FI"/>
        </w:rPr>
        <w:t xml:space="preserve">-ryhmä) valittiin satunnaisesti ryhmän kokonaisfrekvenssin puolikasta vastaava määrä tapauksia (ks. taulukon viimeinen sarake). </w:t>
      </w:r>
    </w:p>
    <w:p w14:paraId="43D7C65F" w14:textId="77777777" w:rsidR="006E0EE1" w:rsidRPr="000674B3" w:rsidRDefault="006E0EE1">
      <w:pPr>
        <w:pStyle w:val="Compact"/>
        <w:rPr>
          <w:lang w:val="fi-FI"/>
        </w:rPr>
      </w:pPr>
    </w:p>
    <w:p w14:paraId="4BB77C1C" w14:textId="22419A7F" w:rsidR="006E0EE1" w:rsidRPr="000674B3" w:rsidRDefault="0053618B">
      <w:pPr>
        <w:pStyle w:val="BodyText"/>
        <w:rPr>
          <w:lang w:val="fi-FI"/>
        </w:rPr>
      </w:pPr>
      <w:r>
        <w:rPr>
          <w:lang w:val="fi-FI"/>
        </w:rPr>
        <w:t>Satunnaiset 168 tapausta muodo</w:t>
      </w:r>
      <w:r w:rsidRPr="00961D24">
        <w:rPr>
          <w:highlight w:val="cyan"/>
          <w:lang w:val="fi-FI"/>
        </w:rPr>
        <w:t>stat</w:t>
      </w:r>
      <w:r>
        <w:rPr>
          <w:lang w:val="fi-FI"/>
        </w:rPr>
        <w:t xml:space="preserve"> tutkimuksen 2. vaiheen aineiston. </w:t>
      </w:r>
      <w:r w:rsidR="00EE2CA3">
        <w:rPr>
          <w:lang w:val="fi-FI"/>
        </w:rPr>
        <w:t xml:space="preserve"> </w:t>
      </w:r>
      <w:r>
        <w:rPr>
          <w:lang w:val="fi-FI"/>
        </w:rPr>
        <w:t xml:space="preserve">Tässä ryhmittelimme virkkeet siten, että </w:t>
      </w:r>
      <w:commentRangeStart w:id="374"/>
      <w:r>
        <w:rPr>
          <w:lang w:val="fi-FI"/>
        </w:rPr>
        <w:t xml:space="preserve">yhden ryhmän muodostivat aina ne tavat asettaa topiikki, jotka sisällöltään ja esitystavaltaan muistuttavat toisiaan. Jokaista topiikkia asettavaa virkettä tutkittiin ensin laajemmassa tekstiyhteydessään, minkä jälkeen sitä verrattiin muihin virkkeisiin ja </w:t>
      </w:r>
      <w:r w:rsidRPr="00965A5A">
        <w:rPr>
          <w:rStyle w:val="ErrorTok"/>
          <w:rFonts w:ascii="Times New Roman" w:hAnsi="Times New Roman"/>
          <w:color w:val="auto"/>
          <w:sz w:val="24"/>
          <w:highlight w:val="none"/>
          <w:lang w:val="fi-FI"/>
        </w:rPr>
        <w:t>määriteltiin</w:t>
      </w:r>
      <w:r>
        <w:rPr>
          <w:lang w:val="fi-FI"/>
        </w:rPr>
        <w:t>, oliko kyseessä jokin jo muodostettuun joukkoon kuuluva tapaus vai ennemminkin muista erottuva tapausjoukko. Prosessin kuluessa muodostuneista ryhmistä eksplikoitiin piirteet, jotka erottavat ne muista ryhmistä.</w:t>
      </w:r>
      <w:r w:rsidR="00EE2CA3">
        <w:rPr>
          <w:lang w:val="fi-FI"/>
        </w:rPr>
        <w:t xml:space="preserve"> </w:t>
      </w:r>
      <w:commentRangeEnd w:id="374"/>
      <w:r w:rsidR="00961D24">
        <w:rPr>
          <w:rStyle w:val="CommentReference"/>
          <w:rFonts w:ascii="Cambria" w:hAnsi="Cambria"/>
        </w:rPr>
        <w:commentReference w:id="374"/>
      </w:r>
      <w:r>
        <w:rPr>
          <w:lang w:val="fi-FI"/>
        </w:rPr>
        <w:t xml:space="preserve">Kolmannessa vaiheessa näitä ryhmiä tarkasteltiin tilastollisesti </w:t>
      </w:r>
      <w:commentRangeStart w:id="375"/>
      <w:r>
        <w:rPr>
          <w:lang w:val="fi-FI"/>
        </w:rPr>
        <w:t xml:space="preserve">ehdollisten päätöksentekopuiden </w:t>
      </w:r>
      <w:commentRangeEnd w:id="375"/>
      <w:r w:rsidR="00961D24">
        <w:rPr>
          <w:rStyle w:val="CommentReference"/>
          <w:rFonts w:ascii="Cambria" w:hAnsi="Cambria"/>
        </w:rPr>
        <w:commentReference w:id="375"/>
      </w:r>
      <w:r>
        <w:rPr>
          <w:lang w:val="fi-FI"/>
        </w:rPr>
        <w:t>avulla.</w:t>
      </w:r>
    </w:p>
    <w:p w14:paraId="5921287E" w14:textId="65BE3C8C" w:rsidR="006E0EE1" w:rsidRDefault="006E0EE1">
      <w:pPr>
        <w:pStyle w:val="BodyText"/>
        <w:rPr>
          <w:lang w:val="fi-FI"/>
        </w:rPr>
      </w:pPr>
    </w:p>
    <w:p w14:paraId="7D4A9E2C" w14:textId="77777777" w:rsidR="006E0EE1" w:rsidRDefault="0053618B">
      <w:pPr>
        <w:pStyle w:val="Heading1"/>
      </w:pPr>
      <w:bookmarkStart w:id="376" w:name="tulokset"/>
      <w:bookmarkEnd w:id="376"/>
      <w:r>
        <w:t>Tulokset</w:t>
      </w:r>
    </w:p>
    <w:p w14:paraId="32A2F845" w14:textId="77777777" w:rsidR="006E0EE1" w:rsidRDefault="006E0EE1">
      <w:pPr>
        <w:pStyle w:val="Compact"/>
        <w:rPr>
          <w:lang w:val="fi-FI"/>
        </w:rPr>
      </w:pPr>
    </w:p>
    <w:p w14:paraId="311B3354" w14:textId="6C46D380" w:rsidR="006E0EE1" w:rsidRPr="000674B3" w:rsidRDefault="0053618B">
      <w:pPr>
        <w:pStyle w:val="FirstParagraph"/>
        <w:rPr>
          <w:lang w:val="fi-FI"/>
        </w:rPr>
      </w:pPr>
      <w:r>
        <w:rPr>
          <w:lang w:val="fi-FI"/>
        </w:rPr>
        <w:t xml:space="preserve">Edellä kuvatun analyysin tuloksena tutkimusaineiston tekstit jaoteltiin 13 ryhmään, joita </w:t>
      </w:r>
      <w:r w:rsidR="00EE2CA3">
        <w:rPr>
          <w:lang w:val="fi-FI"/>
        </w:rPr>
        <w:t xml:space="preserve">jokaista luonnehditaan </w:t>
      </w:r>
      <w:r w:rsidRPr="00961D24">
        <w:rPr>
          <w:highlight w:val="cyan"/>
          <w:lang w:val="fi-FI"/>
        </w:rPr>
        <w:t>osiossa</w:t>
      </w:r>
      <w:r>
        <w:rPr>
          <w:lang w:val="fi-FI"/>
        </w:rPr>
        <w:t xml:space="preserve"> 4.1. yhden edustavan esimerkin avulla. Kuten metodin kuvauksen yhteydessä todettiin, tässä kuvatut eri topiikin asettamistapoja edustavat ryhmät on muodostettu systemaattisesti sijoittamalla tois</w:t>
      </w:r>
      <w:r w:rsidR="00EE2CA3">
        <w:rPr>
          <w:lang w:val="fi-FI"/>
        </w:rPr>
        <w:t>i</w:t>
      </w:r>
      <w:r>
        <w:rPr>
          <w:lang w:val="fi-FI"/>
        </w:rPr>
        <w:t xml:space="preserve">aan muistuttavat tapaukset samaan </w:t>
      </w:r>
      <w:r>
        <w:rPr>
          <w:lang w:val="fi-FI"/>
        </w:rPr>
        <w:lastRenderedPageBreak/>
        <w:t xml:space="preserve">kategoriaan. Ryhmien väliset rajat eivät luonnollisestikaan ole suoraviivaisia, ja jaottelun olisi voinut tehdä muillakin tavoilla. Eri ryhmät ovat lisäksi enemmän tai vähemmän läheisessä yhteydessä toisiinsa, ja näitä linkkejä on tässä esitetyssä kuvauksessa pyritty osoittamaan. Vaikka varsinainen ryhmäjako perustuu laadulliseen samankaltaisuuteen, tulkitaan </w:t>
      </w:r>
      <w:r w:rsidRPr="0081724B">
        <w:rPr>
          <w:highlight w:val="cyan"/>
          <w:lang w:val="fi-FI"/>
        </w:rPr>
        <w:t>osiossa</w:t>
      </w:r>
      <w:r>
        <w:rPr>
          <w:lang w:val="fi-FI"/>
        </w:rPr>
        <w:t xml:space="preserve"> 4.2. analyysin tulosta eli itse jaottelua tilastollisin menetelmin.</w:t>
      </w:r>
    </w:p>
    <w:p w14:paraId="7B8CE332" w14:textId="77777777" w:rsidR="006E0EE1" w:rsidRDefault="006E0EE1">
      <w:pPr>
        <w:pStyle w:val="Compact"/>
        <w:spacing w:line="240" w:lineRule="auto"/>
        <w:rPr>
          <w:lang w:val="fi-FI"/>
        </w:rPr>
      </w:pPr>
    </w:p>
    <w:p w14:paraId="0E00C1B5" w14:textId="742CC3A4" w:rsidR="006E0EE1" w:rsidRDefault="0053618B">
      <w:pPr>
        <w:pStyle w:val="Heading2"/>
        <w:numPr>
          <w:ilvl w:val="1"/>
          <w:numId w:val="3"/>
        </w:numPr>
      </w:pPr>
      <w:r>
        <w:t>Kolmetoista tapaa asettaa topiikki</w:t>
      </w:r>
    </w:p>
    <w:p w14:paraId="4E13F89F" w14:textId="77777777" w:rsidR="006E0EE1" w:rsidRDefault="006E0EE1">
      <w:pPr>
        <w:pStyle w:val="Compact"/>
        <w:rPr>
          <w:lang w:val="fi-FI"/>
        </w:rPr>
      </w:pPr>
    </w:p>
    <w:p w14:paraId="6F35CA9E" w14:textId="77777777" w:rsidR="006E0EE1" w:rsidRDefault="0053618B">
      <w:pPr>
        <w:pStyle w:val="FirstParagraph"/>
        <w:rPr>
          <w:lang w:val="fi-FI"/>
        </w:rPr>
      </w:pPr>
      <w:r>
        <w:rPr>
          <w:lang w:val="fi-FI"/>
        </w:rPr>
        <w:t xml:space="preserve">Asetimme johdannossa tutkimuksen tavoitteeksi kuvauksen siitä, millä eri tavoilla kirjoittajat ovat asettaneet yhden ja saman topiikin. Edellä kuvatussa tutkimuksen ensimmäisessä vaiheessa rajasimme tarkastelumme niihin tapauksiin, joissa vihje topiikista on annettu jo uuden kappaleen ensimmäisessä virkkeessä. Tätä kaikkiaan 168 </w:t>
      </w:r>
      <w:commentRangeStart w:id="377"/>
      <w:r>
        <w:rPr>
          <w:lang w:val="fi-FI"/>
        </w:rPr>
        <w:t>kattanutta</w:t>
      </w:r>
      <w:commentRangeEnd w:id="377"/>
      <w:r w:rsidR="00F2390E">
        <w:rPr>
          <w:rStyle w:val="CommentReference"/>
          <w:rFonts w:ascii="Cambria" w:hAnsi="Cambria"/>
        </w:rPr>
        <w:commentReference w:id="377"/>
      </w:r>
      <w:r>
        <w:rPr>
          <w:lang w:val="fi-FI"/>
        </w:rPr>
        <w:t xml:space="preserve"> tekstijoukkoa tutkittaessa aineistosta erottui pääpiirteissään kolmetoista erilaista tapausryhmää, jotka on esitetty taulukossa 2. Tapausten samankaltaisuutta määriteltäessä kiinnitettiin huomiota tapausten kontekstiin koko tekstin tasolla. Olennaisiksi ryhmiä erottaviksi piirteiksi muodostuivat se, millaisessa suhteessa aloitusvirkkeessä esitetty topiikki on aiempaan tekstiin, millaisesta näkökulmasta käsin kirjoittaja lähestyy tekstinsä aihetta ja toisaalta se, miten aikaa ja paikkaa on käytetty topiikin ankkuroimiseen. Suhdetta aiempaan tekstiin on taulukossa 2 esitetyssä analyysissä käsitteellistetty </w:t>
      </w:r>
      <w:r w:rsidRPr="00F2390E">
        <w:rPr>
          <w:highlight w:val="cyan"/>
          <w:lang w:val="fi-FI"/>
        </w:rPr>
        <w:t>osiossa</w:t>
      </w:r>
      <w:r>
        <w:rPr>
          <w:lang w:val="fi-FI"/>
        </w:rPr>
        <w:t xml:space="preserve"> 2 määriteltyjen topiikin alalajien (esittelytopiikin, esitellyn topiikin ja lohkotopiikin) avulla.</w:t>
      </w:r>
    </w:p>
    <w:p w14:paraId="7DAB0DF3" w14:textId="77777777" w:rsidR="006E0EE1" w:rsidRPr="000674B3" w:rsidRDefault="006E0EE1">
      <w:pPr>
        <w:pStyle w:val="Compact"/>
        <w:rPr>
          <w:lang w:val="fi-FI"/>
        </w:rPr>
      </w:pPr>
    </w:p>
    <w:p w14:paraId="26431B8A" w14:textId="745A6B61" w:rsidR="006E0EE1" w:rsidRPr="000674B3" w:rsidRDefault="0053618B">
      <w:pPr>
        <w:pStyle w:val="BodyText"/>
        <w:rPr>
          <w:lang w:val="fi-FI"/>
        </w:rPr>
      </w:pPr>
      <w:r w:rsidRPr="000674B3">
        <w:rPr>
          <w:lang w:val="fi-FI"/>
        </w:rPr>
        <w:t>Taulukon 2 ryhmät on esitetty koon mukaisessa järjestykse</w:t>
      </w:r>
      <w:r w:rsidRPr="00F2390E">
        <w:rPr>
          <w:highlight w:val="cyan"/>
          <w:lang w:val="fi-FI"/>
        </w:rPr>
        <w:t>stä</w:t>
      </w:r>
      <w:r w:rsidRPr="000674B3">
        <w:rPr>
          <w:lang w:val="fi-FI"/>
        </w:rPr>
        <w:t xml:space="preserve"> suurimmasta pienempään. Taulukon ensimmäisessä sarakkeessa on ilmaistu ryhmän koko sekä suuruusjärjestyksen mukainen numero, jonka perusteella ryhmiin viitataan </w:t>
      </w:r>
      <w:r w:rsidRPr="00F2390E">
        <w:rPr>
          <w:highlight w:val="cyan"/>
          <w:lang w:val="fi-FI"/>
        </w:rPr>
        <w:t>osion</w:t>
      </w:r>
      <w:r w:rsidRPr="000674B3">
        <w:rPr>
          <w:lang w:val="fi-FI"/>
        </w:rPr>
        <w:t xml:space="preserve"> 4.2. tilastollisessa analyysissa. Toinen sarake sisältää yhden esimerkkivirkkeen ja </w:t>
      </w:r>
      <w:commentRangeStart w:id="378"/>
      <w:r w:rsidRPr="000674B3">
        <w:rPr>
          <w:lang w:val="fi-FI"/>
        </w:rPr>
        <w:t xml:space="preserve">kolmanteen on koostettu </w:t>
      </w:r>
      <w:commentRangeEnd w:id="378"/>
      <w:r w:rsidR="00F2390E">
        <w:rPr>
          <w:rStyle w:val="CommentReference"/>
          <w:rFonts w:ascii="Cambria" w:hAnsi="Cambria"/>
        </w:rPr>
        <w:commentReference w:id="378"/>
      </w:r>
      <w:r w:rsidRPr="000674B3">
        <w:rPr>
          <w:lang w:val="fi-FI"/>
        </w:rPr>
        <w:t>ne piirteet, joiden perusteella kukin tapausjoukko eroteltiin omaksi ryhmäkseen.</w:t>
      </w:r>
    </w:p>
    <w:p w14:paraId="77844523" w14:textId="77777777" w:rsidR="006E0EE1" w:rsidRPr="000674B3" w:rsidRDefault="006E0EE1">
      <w:pPr>
        <w:pStyle w:val="Compact"/>
        <w:rPr>
          <w:lang w:val="fi-FI"/>
        </w:rPr>
      </w:pPr>
    </w:p>
    <w:p w14:paraId="285D3EE9" w14:textId="34607996" w:rsidR="006E0EE1" w:rsidRDefault="0053618B">
      <w:pPr>
        <w:pStyle w:val="BodyText"/>
        <w:rPr>
          <w:lang w:val="fi-FI"/>
        </w:rPr>
      </w:pPr>
      <w:r>
        <w:rPr>
          <w:lang w:val="fi-FI"/>
        </w:rPr>
        <w:t xml:space="preserve">TAULUKKO 2. </w:t>
      </w:r>
      <w:r w:rsidR="00C01F8F">
        <w:rPr>
          <w:lang w:val="fi-FI"/>
        </w:rPr>
        <w:t>L</w:t>
      </w:r>
      <w:r>
        <w:rPr>
          <w:lang w:val="fi-FI"/>
        </w:rPr>
        <w:t xml:space="preserve">aadullisen analyysin tuloksena </w:t>
      </w:r>
      <w:r w:rsidR="00C01F8F">
        <w:rPr>
          <w:lang w:val="fi-FI"/>
        </w:rPr>
        <w:t xml:space="preserve">syntynyt </w:t>
      </w:r>
      <w:commentRangeStart w:id="379"/>
      <w:r w:rsidR="00C01F8F">
        <w:rPr>
          <w:lang w:val="fi-FI"/>
        </w:rPr>
        <w:t>ryhmittely esimerkkeineen</w:t>
      </w:r>
      <w:commentRangeEnd w:id="379"/>
      <w:r w:rsidR="00F2390E">
        <w:rPr>
          <w:rStyle w:val="CommentReference"/>
          <w:rFonts w:ascii="Cambria" w:hAnsi="Cambria"/>
        </w:rPr>
        <w:commentReference w:id="379"/>
      </w:r>
      <w:r w:rsidR="00C01F8F">
        <w:rPr>
          <w:lang w:val="fi-FI"/>
        </w:rPr>
        <w:t>.</w:t>
      </w:r>
    </w:p>
    <w:p w14:paraId="1C433967" w14:textId="77777777" w:rsidR="006E0EE1" w:rsidRDefault="006E0EE1">
      <w:pPr>
        <w:pStyle w:val="Compact"/>
        <w:spacing w:line="240" w:lineRule="auto"/>
        <w:rPr>
          <w:lang w:val="fi-FI"/>
        </w:rPr>
      </w:pPr>
    </w:p>
    <w:tbl>
      <w:tblPr>
        <w:tblW w:w="5000" w:type="pct"/>
        <w:tblBorders>
          <w:bottom w:val="single" w:sz="6" w:space="0" w:color="000001"/>
          <w:insideH w:val="single" w:sz="6" w:space="0" w:color="000001"/>
        </w:tblBorders>
        <w:tblLook w:val="0000" w:firstRow="0" w:lastRow="0" w:firstColumn="0" w:lastColumn="0" w:noHBand="0" w:noVBand="0"/>
      </w:tblPr>
      <w:tblGrid>
        <w:gridCol w:w="955"/>
        <w:gridCol w:w="3941"/>
        <w:gridCol w:w="3942"/>
      </w:tblGrid>
      <w:tr w:rsidR="006E0EE1" w14:paraId="0C7C31CE" w14:textId="77777777">
        <w:tc>
          <w:tcPr>
            <w:tcW w:w="955" w:type="dxa"/>
            <w:tcBorders>
              <w:bottom w:val="single" w:sz="6" w:space="0" w:color="000001"/>
            </w:tcBorders>
            <w:shd w:val="clear" w:color="auto" w:fill="auto"/>
            <w:vAlign w:val="bottom"/>
          </w:tcPr>
          <w:p w14:paraId="59FDE634" w14:textId="77777777" w:rsidR="006E0EE1" w:rsidRDefault="0053618B">
            <w:pPr>
              <w:pStyle w:val="Compact"/>
            </w:pPr>
            <w:r>
              <w:t>Ryhmä</w:t>
            </w:r>
          </w:p>
        </w:tc>
        <w:tc>
          <w:tcPr>
            <w:tcW w:w="3941" w:type="dxa"/>
            <w:tcBorders>
              <w:bottom w:val="single" w:sz="6" w:space="0" w:color="000001"/>
            </w:tcBorders>
            <w:shd w:val="clear" w:color="auto" w:fill="auto"/>
            <w:vAlign w:val="bottom"/>
          </w:tcPr>
          <w:p w14:paraId="7C754529" w14:textId="77777777" w:rsidR="006E0EE1" w:rsidRDefault="0053618B">
            <w:pPr>
              <w:pStyle w:val="Compact"/>
            </w:pPr>
            <w:r>
              <w:t>Esimerkkivirke</w:t>
            </w:r>
          </w:p>
        </w:tc>
        <w:tc>
          <w:tcPr>
            <w:tcW w:w="3942" w:type="dxa"/>
            <w:tcBorders>
              <w:bottom w:val="single" w:sz="6" w:space="0" w:color="000001"/>
            </w:tcBorders>
            <w:shd w:val="clear" w:color="auto" w:fill="auto"/>
            <w:vAlign w:val="bottom"/>
          </w:tcPr>
          <w:p w14:paraId="39EB21CB" w14:textId="77777777" w:rsidR="006E0EE1" w:rsidRDefault="0053618B">
            <w:pPr>
              <w:pStyle w:val="Compact"/>
            </w:pPr>
            <w:r>
              <w:t>Ryhmää yhdistävät tekijät</w:t>
            </w:r>
          </w:p>
        </w:tc>
      </w:tr>
      <w:tr w:rsidR="006E0EE1" w:rsidRPr="000B5081" w14:paraId="31949281" w14:textId="77777777">
        <w:tc>
          <w:tcPr>
            <w:tcW w:w="955" w:type="dxa"/>
            <w:tcBorders>
              <w:top w:val="single" w:sz="6" w:space="0" w:color="000001"/>
              <w:bottom w:val="single" w:sz="6" w:space="0" w:color="000001"/>
            </w:tcBorders>
            <w:shd w:val="clear" w:color="auto" w:fill="auto"/>
          </w:tcPr>
          <w:p w14:paraId="138F6323" w14:textId="77777777" w:rsidR="006E0EE1" w:rsidRDefault="0053618B">
            <w:pPr>
              <w:pStyle w:val="Compact"/>
              <w:spacing w:line="240" w:lineRule="auto"/>
            </w:pPr>
            <w:r>
              <w:lastRenderedPageBreak/>
              <w:t>1 (31 kpl)</w:t>
            </w:r>
          </w:p>
        </w:tc>
        <w:tc>
          <w:tcPr>
            <w:tcW w:w="3941" w:type="dxa"/>
            <w:tcBorders>
              <w:top w:val="single" w:sz="6" w:space="0" w:color="000001"/>
              <w:bottom w:val="single" w:sz="6" w:space="0" w:color="000001"/>
            </w:tcBorders>
            <w:shd w:val="clear" w:color="auto" w:fill="auto"/>
          </w:tcPr>
          <w:p w14:paraId="7EDAEB23" w14:textId="77777777" w:rsidR="006E0EE1" w:rsidRDefault="0053618B">
            <w:pPr>
              <w:pStyle w:val="Compact"/>
              <w:spacing w:line="240" w:lineRule="auto"/>
              <w:rPr>
                <w:i/>
                <w:lang w:val="fi-FI"/>
              </w:rPr>
            </w:pPr>
            <w:r>
              <w:rPr>
                <w:i/>
                <w:lang w:val="fi-FI"/>
              </w:rPr>
              <w:t>Asuntoni sain vuokrattua Apartiksen( paikallinen TOAS) kautta.</w:t>
            </w:r>
          </w:p>
        </w:tc>
        <w:tc>
          <w:tcPr>
            <w:tcW w:w="3942" w:type="dxa"/>
            <w:tcBorders>
              <w:top w:val="single" w:sz="6" w:space="0" w:color="000001"/>
              <w:bottom w:val="single" w:sz="6" w:space="0" w:color="000001"/>
            </w:tcBorders>
            <w:shd w:val="clear" w:color="auto" w:fill="auto"/>
          </w:tcPr>
          <w:p w14:paraId="2F7B8B1D" w14:textId="77777777" w:rsidR="006E0EE1" w:rsidRDefault="0053618B">
            <w:pPr>
              <w:pStyle w:val="Compact"/>
              <w:spacing w:line="240" w:lineRule="auto"/>
              <w:rPr>
                <w:lang w:val="fi-FI"/>
              </w:rPr>
            </w:pPr>
            <w:r>
              <w:rPr>
                <w:lang w:val="fi-FI"/>
              </w:rPr>
              <w:t>Topiikki-indikaattorilla on lohkotopiikin funktio siitä huolimatta, ettei näissä tapauksissa täyty Dikin (1989: 275) kuvailema ehto siitä, että varsinainen ylätopiikki olisi erikseen esitelty lukijalle. Kirjoittaja operoi niin selkeästi tehtävänannossa ehdotetun rakenteen puitteissa, että hän olettaa lukijan automaattisesti jakavan käsityksen siitä, mitä aiheita tekstin diskurssitopiikkiin, vaihtokokemukseen, liittyvien asioiden joukko pitää sisällään.</w:t>
            </w:r>
          </w:p>
        </w:tc>
      </w:tr>
      <w:tr w:rsidR="006E0EE1" w:rsidRPr="000B5081" w14:paraId="1F3C220D" w14:textId="77777777">
        <w:tc>
          <w:tcPr>
            <w:tcW w:w="955" w:type="dxa"/>
            <w:tcBorders>
              <w:top w:val="single" w:sz="6" w:space="0" w:color="000001"/>
              <w:bottom w:val="single" w:sz="6" w:space="0" w:color="000001"/>
            </w:tcBorders>
            <w:shd w:val="clear" w:color="auto" w:fill="auto"/>
          </w:tcPr>
          <w:p w14:paraId="2BC536D5" w14:textId="77777777" w:rsidR="006E0EE1" w:rsidRDefault="0053618B">
            <w:pPr>
              <w:pStyle w:val="Compact"/>
              <w:spacing w:line="240" w:lineRule="auto"/>
            </w:pPr>
            <w:r>
              <w:t>2 (21 kpl)</w:t>
            </w:r>
          </w:p>
        </w:tc>
        <w:tc>
          <w:tcPr>
            <w:tcW w:w="3941" w:type="dxa"/>
            <w:tcBorders>
              <w:top w:val="single" w:sz="6" w:space="0" w:color="000001"/>
              <w:bottom w:val="single" w:sz="6" w:space="0" w:color="000001"/>
            </w:tcBorders>
            <w:shd w:val="clear" w:color="auto" w:fill="auto"/>
          </w:tcPr>
          <w:p w14:paraId="47D5464C" w14:textId="4BD64B5E" w:rsidR="006E0EE1" w:rsidRDefault="0053618B">
            <w:pPr>
              <w:pStyle w:val="Compact"/>
              <w:spacing w:line="240" w:lineRule="auto"/>
              <w:rPr>
                <w:i/>
                <w:lang w:val="fi-FI"/>
              </w:rPr>
            </w:pPr>
            <w:r>
              <w:rPr>
                <w:i/>
                <w:lang w:val="fi-FI"/>
              </w:rPr>
              <w:t xml:space="preserve">Vaihtoni aikana asuin </w:t>
            </w:r>
            <w:r w:rsidR="00EE2CA3">
              <w:rPr>
                <w:i/>
                <w:lang w:val="fi-FI"/>
              </w:rPr>
              <w:t xml:space="preserve">Smithsonin </w:t>
            </w:r>
            <w:r>
              <w:rPr>
                <w:i/>
                <w:lang w:val="fi-FI"/>
              </w:rPr>
              <w:t>asuntolassa.</w:t>
            </w:r>
          </w:p>
        </w:tc>
        <w:tc>
          <w:tcPr>
            <w:tcW w:w="3942" w:type="dxa"/>
            <w:tcBorders>
              <w:top w:val="single" w:sz="6" w:space="0" w:color="000001"/>
              <w:bottom w:val="single" w:sz="6" w:space="0" w:color="000001"/>
            </w:tcBorders>
            <w:shd w:val="clear" w:color="auto" w:fill="auto"/>
          </w:tcPr>
          <w:p w14:paraId="5BF69EEF" w14:textId="77777777" w:rsidR="006E0EE1" w:rsidRDefault="0053618B">
            <w:pPr>
              <w:pStyle w:val="Compact"/>
              <w:spacing w:line="240" w:lineRule="auto"/>
              <w:rPr>
                <w:lang w:val="fi-FI"/>
              </w:rPr>
            </w:pPr>
            <w:r>
              <w:rPr>
                <w:lang w:val="fi-FI"/>
              </w:rPr>
              <w:t>Indikaattorilla on esittelytopiikin funktio. Virkkeiden pääasiallisena sisältönä informaatio siitä, missä kirjoittaja on vaihtonsa aikana asunut.</w:t>
            </w:r>
          </w:p>
        </w:tc>
      </w:tr>
      <w:tr w:rsidR="006E0EE1" w:rsidRPr="000B5081" w14:paraId="27157D19" w14:textId="77777777">
        <w:tc>
          <w:tcPr>
            <w:tcW w:w="955" w:type="dxa"/>
            <w:tcBorders>
              <w:top w:val="single" w:sz="6" w:space="0" w:color="000001"/>
              <w:bottom w:val="single" w:sz="6" w:space="0" w:color="000001"/>
            </w:tcBorders>
            <w:shd w:val="clear" w:color="auto" w:fill="auto"/>
          </w:tcPr>
          <w:p w14:paraId="60F2FD6D" w14:textId="77777777" w:rsidR="006E0EE1" w:rsidRDefault="0053618B">
            <w:pPr>
              <w:pStyle w:val="Compact"/>
              <w:spacing w:line="240" w:lineRule="auto"/>
            </w:pPr>
            <w:r>
              <w:t>3 (21kpl)</w:t>
            </w:r>
          </w:p>
        </w:tc>
        <w:tc>
          <w:tcPr>
            <w:tcW w:w="3941" w:type="dxa"/>
            <w:tcBorders>
              <w:top w:val="single" w:sz="6" w:space="0" w:color="000001"/>
              <w:bottom w:val="single" w:sz="6" w:space="0" w:color="000001"/>
            </w:tcBorders>
            <w:shd w:val="clear" w:color="auto" w:fill="auto"/>
          </w:tcPr>
          <w:p w14:paraId="64F11AFB" w14:textId="77163AF9" w:rsidR="006E0EE1" w:rsidRDefault="0053618B">
            <w:pPr>
              <w:pStyle w:val="Compact"/>
              <w:spacing w:line="240" w:lineRule="auto"/>
              <w:rPr>
                <w:i/>
                <w:lang w:val="fi-FI"/>
              </w:rPr>
            </w:pPr>
            <w:r>
              <w:rPr>
                <w:i/>
                <w:lang w:val="fi-FI"/>
              </w:rPr>
              <w:t xml:space="preserve">Olin löytänyt asunnon ensimmäiseksi kuukaudeksi Airbnb:n kautta ennen </w:t>
            </w:r>
            <w:r w:rsidR="00EE2CA3">
              <w:rPr>
                <w:i/>
                <w:lang w:val="fi-FI"/>
              </w:rPr>
              <w:t xml:space="preserve">Ruotsiin </w:t>
            </w:r>
            <w:r>
              <w:rPr>
                <w:i/>
                <w:lang w:val="fi-FI"/>
              </w:rPr>
              <w:t>saapumista.</w:t>
            </w:r>
          </w:p>
        </w:tc>
        <w:tc>
          <w:tcPr>
            <w:tcW w:w="3942" w:type="dxa"/>
            <w:tcBorders>
              <w:top w:val="single" w:sz="6" w:space="0" w:color="000001"/>
              <w:bottom w:val="single" w:sz="6" w:space="0" w:color="000001"/>
            </w:tcBorders>
            <w:shd w:val="clear" w:color="auto" w:fill="auto"/>
          </w:tcPr>
          <w:p w14:paraId="10A50DF7" w14:textId="77777777" w:rsidR="006E0EE1" w:rsidRDefault="0053618B">
            <w:pPr>
              <w:pStyle w:val="Compact"/>
              <w:spacing w:line="240" w:lineRule="auto"/>
              <w:rPr>
                <w:lang w:val="fi-FI"/>
              </w:rPr>
            </w:pPr>
            <w:r>
              <w:rPr>
                <w:lang w:val="fi-FI"/>
              </w:rPr>
              <w:t>Myös tässä ryhmässä indikaattorilla on esittelytopiikin funktio. Nämä virkkeet ovat ajallisesti muita monitasoisempia: lukija johdatetaan kappaleen aiheeseen kuvaamalla jotakin, mikä on tapahtunut ennen sitä ajanjaksoa, jolle varsinainen topiikki sijoittuu. Kappaleen alussa luodaan jännite, joka myöhemmässä kappaleessa puretaan (vrt. ryhmä 12).</w:t>
            </w:r>
          </w:p>
        </w:tc>
      </w:tr>
      <w:tr w:rsidR="006E0EE1" w:rsidRPr="000B5081" w14:paraId="362DD04E" w14:textId="77777777">
        <w:tc>
          <w:tcPr>
            <w:tcW w:w="955" w:type="dxa"/>
            <w:tcBorders>
              <w:top w:val="single" w:sz="6" w:space="0" w:color="000001"/>
              <w:bottom w:val="single" w:sz="6" w:space="0" w:color="000001"/>
            </w:tcBorders>
            <w:shd w:val="clear" w:color="auto" w:fill="auto"/>
          </w:tcPr>
          <w:p w14:paraId="7E6CDCAE" w14:textId="77777777" w:rsidR="006E0EE1" w:rsidRDefault="0053618B">
            <w:pPr>
              <w:pStyle w:val="Compact"/>
              <w:spacing w:line="240" w:lineRule="auto"/>
            </w:pPr>
            <w:r>
              <w:t>4 (16kpl)</w:t>
            </w:r>
          </w:p>
        </w:tc>
        <w:tc>
          <w:tcPr>
            <w:tcW w:w="3941" w:type="dxa"/>
            <w:tcBorders>
              <w:top w:val="single" w:sz="6" w:space="0" w:color="000001"/>
              <w:bottom w:val="single" w:sz="6" w:space="0" w:color="000001"/>
            </w:tcBorders>
            <w:shd w:val="clear" w:color="auto" w:fill="auto"/>
          </w:tcPr>
          <w:p w14:paraId="315AECAF" w14:textId="77777777" w:rsidR="006E0EE1" w:rsidRDefault="0053618B">
            <w:pPr>
              <w:pStyle w:val="Compact"/>
              <w:spacing w:line="240" w:lineRule="auto"/>
              <w:rPr>
                <w:i/>
                <w:lang w:val="fi-FI"/>
              </w:rPr>
            </w:pPr>
            <w:r>
              <w:rPr>
                <w:i/>
                <w:lang w:val="fi-FI"/>
              </w:rPr>
              <w:t>Asuminen, tai siis lähinnä asunnon hankkiminen, oli varmaankin vaihdon hankalin juttu.</w:t>
            </w:r>
          </w:p>
        </w:tc>
        <w:tc>
          <w:tcPr>
            <w:tcW w:w="3942" w:type="dxa"/>
            <w:tcBorders>
              <w:top w:val="single" w:sz="6" w:space="0" w:color="000001"/>
              <w:bottom w:val="single" w:sz="6" w:space="0" w:color="000001"/>
            </w:tcBorders>
            <w:shd w:val="clear" w:color="auto" w:fill="auto"/>
          </w:tcPr>
          <w:p w14:paraId="0836B797" w14:textId="77777777" w:rsidR="006E0EE1" w:rsidRPr="000674B3" w:rsidRDefault="0053618B">
            <w:pPr>
              <w:pStyle w:val="Compact"/>
              <w:spacing w:line="240" w:lineRule="auto"/>
              <w:rPr>
                <w:lang w:val="fi-FI"/>
              </w:rPr>
            </w:pPr>
            <w:r>
              <w:rPr>
                <w:lang w:val="fi-FI"/>
              </w:rPr>
              <w:t>Näissä tapauksissa kirjoittaja luonnehtii henkilökohtaista kokemustaan asumisesta: onnistumisia, epäonnistumisia, sujuvuutta (vrt. ryhmä 8, jossa keskitytään yleisen tason havaintoihin). Kuten ryhmässä 1, myös tässä indikaattorin funktiona on lohkotopiikki, mutta asumisen yhteys vaihtokokemukseen on monessa tapauksessa eksplisiittisesti ilmipantu.</w:t>
            </w:r>
          </w:p>
        </w:tc>
      </w:tr>
      <w:tr w:rsidR="006E0EE1" w14:paraId="2D70B5E4" w14:textId="77777777">
        <w:tc>
          <w:tcPr>
            <w:tcW w:w="955" w:type="dxa"/>
            <w:tcBorders>
              <w:top w:val="single" w:sz="6" w:space="0" w:color="000001"/>
              <w:bottom w:val="single" w:sz="6" w:space="0" w:color="000001"/>
            </w:tcBorders>
            <w:shd w:val="clear" w:color="auto" w:fill="auto"/>
          </w:tcPr>
          <w:p w14:paraId="169D1FDF" w14:textId="77777777" w:rsidR="006E0EE1" w:rsidRDefault="0053618B">
            <w:pPr>
              <w:pStyle w:val="Compact"/>
              <w:spacing w:line="240" w:lineRule="auto"/>
            </w:pPr>
            <w:r>
              <w:t>5 (14 kpl)</w:t>
            </w:r>
          </w:p>
        </w:tc>
        <w:tc>
          <w:tcPr>
            <w:tcW w:w="3941" w:type="dxa"/>
            <w:tcBorders>
              <w:top w:val="single" w:sz="6" w:space="0" w:color="000001"/>
              <w:bottom w:val="single" w:sz="6" w:space="0" w:color="000001"/>
            </w:tcBorders>
            <w:shd w:val="clear" w:color="auto" w:fill="auto"/>
          </w:tcPr>
          <w:p w14:paraId="24DC7831" w14:textId="22B5692D" w:rsidR="006E0EE1" w:rsidRDefault="0053618B">
            <w:pPr>
              <w:pStyle w:val="Compact"/>
              <w:spacing w:line="240" w:lineRule="auto"/>
              <w:rPr>
                <w:i/>
                <w:lang w:val="fi-FI"/>
              </w:rPr>
            </w:pPr>
            <w:r>
              <w:rPr>
                <w:i/>
                <w:lang w:val="fi-FI"/>
              </w:rPr>
              <w:t xml:space="preserve">Asuntoloista valitsin </w:t>
            </w:r>
            <w:r w:rsidR="00EE2CA3">
              <w:rPr>
                <w:i/>
                <w:lang w:val="fi-FI"/>
              </w:rPr>
              <w:t>Timothy Dolen</w:t>
            </w:r>
            <w:r>
              <w:rPr>
                <w:i/>
                <w:lang w:val="fi-FI"/>
              </w:rPr>
              <w:t xml:space="preserve"> vanhojen matkakertomusten perusteella.</w:t>
            </w:r>
          </w:p>
        </w:tc>
        <w:tc>
          <w:tcPr>
            <w:tcW w:w="3942" w:type="dxa"/>
            <w:tcBorders>
              <w:top w:val="single" w:sz="6" w:space="0" w:color="000001"/>
              <w:bottom w:val="single" w:sz="6" w:space="0" w:color="000001"/>
            </w:tcBorders>
            <w:shd w:val="clear" w:color="auto" w:fill="auto"/>
          </w:tcPr>
          <w:p w14:paraId="38FBC2E6" w14:textId="77777777" w:rsidR="006E0EE1" w:rsidRDefault="0053618B">
            <w:pPr>
              <w:pStyle w:val="Compact"/>
              <w:spacing w:line="240" w:lineRule="auto"/>
            </w:pPr>
            <w:r>
              <w:rPr>
                <w:lang w:val="fi-FI"/>
              </w:rPr>
              <w:t xml:space="preserve">Ryhmän 5 tapauksissa kirjoittaja on pohjustanut asumisaihetta jo edeltävässä tekstissä. Esimerkiksi tähän valittua virkettä edeltää kappale, jossa kirjoittaja esittelee erilaisia asumisvaihtoehtoja. </w:t>
            </w:r>
            <w:r>
              <w:t>Näissä tapauksissa topiikki-indikaattorit edustavat siis funktioltaan esiteltyjä topiikkeja.</w:t>
            </w:r>
          </w:p>
        </w:tc>
      </w:tr>
      <w:tr w:rsidR="006E0EE1" w:rsidRPr="000B5081" w14:paraId="440E8C41" w14:textId="77777777">
        <w:tc>
          <w:tcPr>
            <w:tcW w:w="955" w:type="dxa"/>
            <w:tcBorders>
              <w:top w:val="single" w:sz="6" w:space="0" w:color="000001"/>
              <w:bottom w:val="single" w:sz="6" w:space="0" w:color="000001"/>
            </w:tcBorders>
            <w:shd w:val="clear" w:color="auto" w:fill="auto"/>
          </w:tcPr>
          <w:p w14:paraId="57FEB87B" w14:textId="77777777" w:rsidR="006E0EE1" w:rsidRDefault="0053618B">
            <w:pPr>
              <w:pStyle w:val="Compact"/>
              <w:spacing w:line="240" w:lineRule="auto"/>
            </w:pPr>
            <w:r>
              <w:t>6 (12 kpl)</w:t>
            </w:r>
          </w:p>
        </w:tc>
        <w:tc>
          <w:tcPr>
            <w:tcW w:w="3941" w:type="dxa"/>
            <w:tcBorders>
              <w:top w:val="single" w:sz="6" w:space="0" w:color="000001"/>
              <w:bottom w:val="single" w:sz="6" w:space="0" w:color="000001"/>
            </w:tcBorders>
            <w:shd w:val="clear" w:color="auto" w:fill="auto"/>
          </w:tcPr>
          <w:p w14:paraId="61F8198D" w14:textId="77777777" w:rsidR="006E0EE1" w:rsidRDefault="0053618B">
            <w:pPr>
              <w:pStyle w:val="Compact"/>
              <w:spacing w:line="240" w:lineRule="auto"/>
              <w:rPr>
                <w:i/>
                <w:lang w:val="fi-FI"/>
              </w:rPr>
            </w:pPr>
            <w:r>
              <w:rPr>
                <w:i/>
                <w:lang w:val="fi-FI"/>
              </w:rPr>
              <w:t>Ulkomaisille opiskelijoille tarkoitettu asuntola on vain kolme vuotta vanha ja täten melko moderni.</w:t>
            </w:r>
          </w:p>
        </w:tc>
        <w:tc>
          <w:tcPr>
            <w:tcW w:w="3942" w:type="dxa"/>
            <w:tcBorders>
              <w:top w:val="single" w:sz="6" w:space="0" w:color="000001"/>
              <w:bottom w:val="single" w:sz="6" w:space="0" w:color="000001"/>
            </w:tcBorders>
            <w:shd w:val="clear" w:color="auto" w:fill="auto"/>
          </w:tcPr>
          <w:p w14:paraId="05F93262" w14:textId="77777777" w:rsidR="006E0EE1" w:rsidRPr="000674B3" w:rsidRDefault="0053618B">
            <w:pPr>
              <w:pStyle w:val="Compact"/>
              <w:spacing w:line="240" w:lineRule="auto"/>
              <w:rPr>
                <w:lang w:val="fi-FI"/>
              </w:rPr>
            </w:pPr>
            <w:r>
              <w:rPr>
                <w:lang w:val="fi-FI"/>
              </w:rPr>
              <w:t xml:space="preserve">Asumistopiikki esitellään lähtemällä liikkeelle konkreettisesti itse asunnon tai asuntolan luonnehtimisesta. Funktioltaan näiden tapausten indikaattorit ovat esittelytopiikkeja, joskin hyppäys edellisestä aiheesta on tyypillisesti rajumpi kuin esimerkiksi ryhmässä 2. Tämä selittää sitä, että monissa ryhmän 6 tapauksessa asumisesta kertovaa kappaletta edeltää väliotsikko </w:t>
            </w:r>
            <w:r>
              <w:rPr>
                <w:i/>
                <w:lang w:val="fi-FI"/>
              </w:rPr>
              <w:t>Asuminen</w:t>
            </w:r>
            <w:r>
              <w:rPr>
                <w:lang w:val="fi-FI"/>
              </w:rPr>
              <w:t>.</w:t>
            </w:r>
          </w:p>
        </w:tc>
      </w:tr>
      <w:tr w:rsidR="006E0EE1" w:rsidRPr="000B5081" w14:paraId="4E9506C8" w14:textId="77777777">
        <w:tc>
          <w:tcPr>
            <w:tcW w:w="955" w:type="dxa"/>
            <w:tcBorders>
              <w:top w:val="single" w:sz="6" w:space="0" w:color="000001"/>
              <w:bottom w:val="single" w:sz="6" w:space="0" w:color="000001"/>
            </w:tcBorders>
            <w:shd w:val="clear" w:color="auto" w:fill="auto"/>
          </w:tcPr>
          <w:p w14:paraId="7D276B5B" w14:textId="77777777" w:rsidR="006E0EE1" w:rsidRDefault="0053618B">
            <w:pPr>
              <w:pStyle w:val="Compact"/>
              <w:spacing w:line="240" w:lineRule="auto"/>
            </w:pPr>
            <w:r>
              <w:t>7 (10 kpl)</w:t>
            </w:r>
          </w:p>
        </w:tc>
        <w:tc>
          <w:tcPr>
            <w:tcW w:w="3941" w:type="dxa"/>
            <w:tcBorders>
              <w:top w:val="single" w:sz="6" w:space="0" w:color="000001"/>
              <w:bottom w:val="single" w:sz="6" w:space="0" w:color="000001"/>
            </w:tcBorders>
            <w:shd w:val="clear" w:color="auto" w:fill="auto"/>
          </w:tcPr>
          <w:p w14:paraId="6C4E88C7" w14:textId="5D8BE511" w:rsidR="006E0EE1" w:rsidRDefault="0053618B">
            <w:pPr>
              <w:pStyle w:val="Compact"/>
              <w:spacing w:line="240" w:lineRule="auto"/>
              <w:rPr>
                <w:i/>
                <w:lang w:val="fi-FI"/>
              </w:rPr>
            </w:pPr>
            <w:r>
              <w:rPr>
                <w:i/>
                <w:lang w:val="fi-FI"/>
              </w:rPr>
              <w:t xml:space="preserve">Itselläni kävi tuuri asunnon suhteen löytäessäni edullisen huoneen </w:t>
            </w:r>
            <w:r w:rsidR="00EE2CA3">
              <w:rPr>
                <w:i/>
                <w:lang w:val="fi-FI"/>
              </w:rPr>
              <w:t>Kalliosta</w:t>
            </w:r>
            <w:r>
              <w:rPr>
                <w:i/>
                <w:lang w:val="fi-FI"/>
              </w:rPr>
              <w:t xml:space="preserve"> aivan </w:t>
            </w:r>
            <w:r w:rsidR="00EE2CA3">
              <w:rPr>
                <w:i/>
                <w:lang w:val="fi-FI"/>
              </w:rPr>
              <w:t xml:space="preserve">Helsingin </w:t>
            </w:r>
            <w:r>
              <w:rPr>
                <w:i/>
                <w:lang w:val="fi-FI"/>
              </w:rPr>
              <w:t>keskeltä.</w:t>
            </w:r>
          </w:p>
        </w:tc>
        <w:tc>
          <w:tcPr>
            <w:tcW w:w="3942" w:type="dxa"/>
            <w:tcBorders>
              <w:top w:val="single" w:sz="6" w:space="0" w:color="000001"/>
              <w:bottom w:val="single" w:sz="6" w:space="0" w:color="000001"/>
            </w:tcBorders>
            <w:shd w:val="clear" w:color="auto" w:fill="auto"/>
          </w:tcPr>
          <w:p w14:paraId="1BE22AEA" w14:textId="77777777" w:rsidR="006E0EE1" w:rsidRDefault="0053618B">
            <w:pPr>
              <w:pStyle w:val="Compact"/>
              <w:spacing w:line="240" w:lineRule="auto"/>
              <w:rPr>
                <w:lang w:val="fi-FI"/>
              </w:rPr>
            </w:pPr>
            <w:r>
              <w:rPr>
                <w:lang w:val="fi-FI"/>
              </w:rPr>
              <w:t>Ryhmän 7 ominaispiirteenä on, että niissä kirjoittaja vertaa itseään muihin vaihdossa olleisiin. Asumistopiikki tuodaan tekstiin usein lohkotopiikin funktiolla ja siihen liittyy ryhmän 1 tavoin oletus siitä, että lukija jakaa kirjoittajan mielessä olevan listan vaihtokokemukseen liittyvistä aiheista.</w:t>
            </w:r>
          </w:p>
        </w:tc>
      </w:tr>
      <w:tr w:rsidR="006E0EE1" w:rsidRPr="000B5081" w14:paraId="059DDB69" w14:textId="77777777">
        <w:tc>
          <w:tcPr>
            <w:tcW w:w="955" w:type="dxa"/>
            <w:tcBorders>
              <w:top w:val="single" w:sz="6" w:space="0" w:color="000001"/>
              <w:bottom w:val="single" w:sz="6" w:space="0" w:color="000001"/>
            </w:tcBorders>
            <w:shd w:val="clear" w:color="auto" w:fill="auto"/>
          </w:tcPr>
          <w:p w14:paraId="46321434" w14:textId="77777777" w:rsidR="006E0EE1" w:rsidRDefault="0053618B">
            <w:pPr>
              <w:pStyle w:val="Compact"/>
              <w:spacing w:line="240" w:lineRule="auto"/>
            </w:pPr>
            <w:r>
              <w:t>8 (10 kpl)</w:t>
            </w:r>
          </w:p>
        </w:tc>
        <w:tc>
          <w:tcPr>
            <w:tcW w:w="3941" w:type="dxa"/>
            <w:tcBorders>
              <w:top w:val="single" w:sz="6" w:space="0" w:color="000001"/>
              <w:bottom w:val="single" w:sz="6" w:space="0" w:color="000001"/>
            </w:tcBorders>
            <w:shd w:val="clear" w:color="auto" w:fill="auto"/>
          </w:tcPr>
          <w:p w14:paraId="0A3DD7CD" w14:textId="5ADFB2A9" w:rsidR="006E0EE1" w:rsidRDefault="0053618B">
            <w:pPr>
              <w:pStyle w:val="Compact"/>
              <w:spacing w:line="240" w:lineRule="auto"/>
              <w:rPr>
                <w:i/>
                <w:lang w:val="fi-FI"/>
              </w:rPr>
            </w:pPr>
            <w:r>
              <w:rPr>
                <w:i/>
                <w:lang w:val="fi-FI"/>
              </w:rPr>
              <w:t xml:space="preserve">Asuminen </w:t>
            </w:r>
            <w:r w:rsidR="00EE2CA3">
              <w:rPr>
                <w:i/>
                <w:lang w:val="fi-FI"/>
              </w:rPr>
              <w:t xml:space="preserve">Brysselissä </w:t>
            </w:r>
            <w:r>
              <w:rPr>
                <w:i/>
                <w:lang w:val="fi-FI"/>
              </w:rPr>
              <w:t>on aika kallista.</w:t>
            </w:r>
          </w:p>
        </w:tc>
        <w:tc>
          <w:tcPr>
            <w:tcW w:w="3942" w:type="dxa"/>
            <w:tcBorders>
              <w:top w:val="single" w:sz="6" w:space="0" w:color="000001"/>
              <w:bottom w:val="single" w:sz="6" w:space="0" w:color="000001"/>
            </w:tcBorders>
            <w:shd w:val="clear" w:color="auto" w:fill="auto"/>
          </w:tcPr>
          <w:p w14:paraId="018C7CD6" w14:textId="77777777" w:rsidR="006E0EE1" w:rsidRDefault="0053618B">
            <w:pPr>
              <w:pStyle w:val="Compact"/>
              <w:spacing w:line="240" w:lineRule="auto"/>
              <w:rPr>
                <w:lang w:val="fi-FI"/>
              </w:rPr>
            </w:pPr>
            <w:r>
              <w:rPr>
                <w:lang w:val="fi-FI"/>
              </w:rPr>
              <w:t>Nämä tapaukset muistuttavat ryhmää 4, mutta erona on, että ryhmässä 8 kirjoittaja jakaa lukijalle maailmantietoa eikä niinkään kuvaa omia kokemuksiaan. Kuten ryhmä 4, myös nämä tapaukset ovat funktioltaan lohkotopiikkeja, mutta lukijaan ei kohdistu vastaavaa oletusta saman assosiaatiojoukon jakamisesta, sillä nämä virkkeet ankkuroidaan yleensä siihen fyysiseen paikkaan, jossa vaihto tapahtui.</w:t>
            </w:r>
          </w:p>
        </w:tc>
      </w:tr>
      <w:tr w:rsidR="006E0EE1" w:rsidRPr="000B5081" w14:paraId="56205531" w14:textId="77777777">
        <w:tc>
          <w:tcPr>
            <w:tcW w:w="955" w:type="dxa"/>
            <w:tcBorders>
              <w:top w:val="single" w:sz="6" w:space="0" w:color="000001"/>
              <w:bottom w:val="single" w:sz="6" w:space="0" w:color="000001"/>
            </w:tcBorders>
            <w:shd w:val="clear" w:color="auto" w:fill="auto"/>
          </w:tcPr>
          <w:p w14:paraId="13F7116E" w14:textId="77777777" w:rsidR="006E0EE1" w:rsidRDefault="0053618B">
            <w:pPr>
              <w:pStyle w:val="Compact"/>
              <w:spacing w:line="240" w:lineRule="auto"/>
            </w:pPr>
            <w:r>
              <w:t>9 (9 kpl)</w:t>
            </w:r>
          </w:p>
        </w:tc>
        <w:tc>
          <w:tcPr>
            <w:tcW w:w="3941" w:type="dxa"/>
            <w:tcBorders>
              <w:top w:val="single" w:sz="6" w:space="0" w:color="000001"/>
              <w:bottom w:val="single" w:sz="6" w:space="0" w:color="000001"/>
            </w:tcBorders>
            <w:shd w:val="clear" w:color="auto" w:fill="auto"/>
          </w:tcPr>
          <w:p w14:paraId="08647679" w14:textId="77777777" w:rsidR="006E0EE1" w:rsidRDefault="0053618B">
            <w:pPr>
              <w:pStyle w:val="Compact"/>
              <w:spacing w:line="240" w:lineRule="auto"/>
              <w:rPr>
                <w:i/>
                <w:lang w:val="fi-FI"/>
              </w:rPr>
            </w:pPr>
            <w:r>
              <w:rPr>
                <w:i/>
                <w:lang w:val="fi-FI"/>
              </w:rPr>
              <w:t>Suurlähetystön henkilökunta tarjosi resurssiensa puitteissa apuaan mm. maahantuloon, käytännön järjestelyihin sekä asunnon löytämiseen liittyvissä asioissa.</w:t>
            </w:r>
          </w:p>
        </w:tc>
        <w:tc>
          <w:tcPr>
            <w:tcW w:w="3942" w:type="dxa"/>
            <w:tcBorders>
              <w:top w:val="single" w:sz="6" w:space="0" w:color="000001"/>
              <w:bottom w:val="single" w:sz="6" w:space="0" w:color="000001"/>
            </w:tcBorders>
            <w:shd w:val="clear" w:color="auto" w:fill="auto"/>
          </w:tcPr>
          <w:p w14:paraId="1121BB6F" w14:textId="77777777" w:rsidR="006E0EE1" w:rsidRDefault="0053618B">
            <w:pPr>
              <w:pStyle w:val="Compact"/>
              <w:spacing w:line="240" w:lineRule="auto"/>
              <w:rPr>
                <w:lang w:val="fi-FI"/>
              </w:rPr>
            </w:pPr>
            <w:r>
              <w:rPr>
                <w:lang w:val="fi-FI"/>
              </w:rPr>
              <w:t>Ryhmä 9 näyttää, että yleistys kirjoittajan oman kokemuspiirin ulkopuolelle voidaan tehdä myös toisella tavalla. Kyseessä on ryhmien 2,3 ja 6 tapaan esittelytopiikki, mutta itse esittely tapahtuu hyödyntämällä jotakin tekstin kannalta keskeistä, kirjoittajasta erillistä toimijaa.</w:t>
            </w:r>
          </w:p>
        </w:tc>
      </w:tr>
      <w:tr w:rsidR="006E0EE1" w:rsidRPr="000B5081" w14:paraId="29FC9781" w14:textId="77777777">
        <w:tc>
          <w:tcPr>
            <w:tcW w:w="955" w:type="dxa"/>
            <w:tcBorders>
              <w:top w:val="single" w:sz="6" w:space="0" w:color="000001"/>
              <w:bottom w:val="single" w:sz="6" w:space="0" w:color="000001"/>
            </w:tcBorders>
            <w:shd w:val="clear" w:color="auto" w:fill="auto"/>
          </w:tcPr>
          <w:p w14:paraId="317109DB" w14:textId="77777777" w:rsidR="006E0EE1" w:rsidRDefault="0053618B">
            <w:pPr>
              <w:pStyle w:val="Compact"/>
              <w:spacing w:line="240" w:lineRule="auto"/>
            </w:pPr>
            <w:r>
              <w:t>10 (9 kpl)</w:t>
            </w:r>
          </w:p>
        </w:tc>
        <w:tc>
          <w:tcPr>
            <w:tcW w:w="3941" w:type="dxa"/>
            <w:tcBorders>
              <w:top w:val="single" w:sz="6" w:space="0" w:color="000001"/>
              <w:bottom w:val="single" w:sz="6" w:space="0" w:color="000001"/>
            </w:tcBorders>
            <w:shd w:val="clear" w:color="auto" w:fill="auto"/>
          </w:tcPr>
          <w:p w14:paraId="5893E66E" w14:textId="52D5F667" w:rsidR="006E0EE1" w:rsidRDefault="0053618B">
            <w:pPr>
              <w:pStyle w:val="Compact"/>
              <w:spacing w:line="240" w:lineRule="auto"/>
              <w:rPr>
                <w:i/>
                <w:lang w:val="fi-FI"/>
              </w:rPr>
            </w:pPr>
            <w:r>
              <w:rPr>
                <w:i/>
                <w:lang w:val="fi-FI"/>
              </w:rPr>
              <w:t xml:space="preserve">Lensin </w:t>
            </w:r>
            <w:r w:rsidR="00EE2CA3">
              <w:rPr>
                <w:i/>
                <w:lang w:val="fi-FI"/>
              </w:rPr>
              <w:t xml:space="preserve">Pariisiin </w:t>
            </w:r>
            <w:r>
              <w:rPr>
                <w:i/>
                <w:lang w:val="fi-FI"/>
              </w:rPr>
              <w:t>sunnuntaina ja lento-kentältä suuntasin suoraan asunnolleni.</w:t>
            </w:r>
          </w:p>
        </w:tc>
        <w:tc>
          <w:tcPr>
            <w:tcW w:w="3942" w:type="dxa"/>
            <w:tcBorders>
              <w:top w:val="single" w:sz="6" w:space="0" w:color="000001"/>
              <w:bottom w:val="single" w:sz="6" w:space="0" w:color="000001"/>
            </w:tcBorders>
            <w:shd w:val="clear" w:color="auto" w:fill="auto"/>
          </w:tcPr>
          <w:p w14:paraId="3CFBFBED" w14:textId="77777777" w:rsidR="006E0EE1" w:rsidRDefault="0053618B">
            <w:pPr>
              <w:pStyle w:val="Compact"/>
              <w:spacing w:line="240" w:lineRule="auto"/>
              <w:rPr>
                <w:lang w:val="fi-FI"/>
              </w:rPr>
            </w:pPr>
            <w:r>
              <w:rPr>
                <w:lang w:val="fi-FI"/>
              </w:rPr>
              <w:t>Tyyliltään kertovia tapauksia, joissa topiikki-indikaattorin funktiona on esittelytopiikki.</w:t>
            </w:r>
          </w:p>
        </w:tc>
      </w:tr>
      <w:tr w:rsidR="006E0EE1" w:rsidRPr="000B5081" w14:paraId="40CE8DAA" w14:textId="77777777">
        <w:tc>
          <w:tcPr>
            <w:tcW w:w="955" w:type="dxa"/>
            <w:tcBorders>
              <w:top w:val="single" w:sz="6" w:space="0" w:color="000001"/>
              <w:bottom w:val="single" w:sz="6" w:space="0" w:color="000001"/>
            </w:tcBorders>
            <w:shd w:val="clear" w:color="auto" w:fill="auto"/>
          </w:tcPr>
          <w:p w14:paraId="5A4CF2A0" w14:textId="77777777" w:rsidR="006E0EE1" w:rsidRDefault="0053618B">
            <w:pPr>
              <w:pStyle w:val="Compact"/>
              <w:spacing w:line="240" w:lineRule="auto"/>
            </w:pPr>
            <w:r>
              <w:lastRenderedPageBreak/>
              <w:t>11 (6 kpl)</w:t>
            </w:r>
          </w:p>
        </w:tc>
        <w:tc>
          <w:tcPr>
            <w:tcW w:w="3941" w:type="dxa"/>
            <w:tcBorders>
              <w:top w:val="single" w:sz="6" w:space="0" w:color="000001"/>
              <w:bottom w:val="single" w:sz="6" w:space="0" w:color="000001"/>
            </w:tcBorders>
            <w:shd w:val="clear" w:color="auto" w:fill="auto"/>
          </w:tcPr>
          <w:p w14:paraId="5504B7E5" w14:textId="77777777" w:rsidR="006E0EE1" w:rsidRDefault="0053618B">
            <w:pPr>
              <w:pStyle w:val="Compact"/>
              <w:spacing w:line="240" w:lineRule="auto"/>
              <w:rPr>
                <w:i/>
              </w:rPr>
            </w:pPr>
            <w:r>
              <w:rPr>
                <w:i/>
              </w:rPr>
              <w:t>Sitten pari sanaa asumisesta.</w:t>
            </w:r>
          </w:p>
        </w:tc>
        <w:tc>
          <w:tcPr>
            <w:tcW w:w="3942" w:type="dxa"/>
            <w:tcBorders>
              <w:top w:val="single" w:sz="6" w:space="0" w:color="000001"/>
              <w:bottom w:val="single" w:sz="6" w:space="0" w:color="000001"/>
            </w:tcBorders>
            <w:shd w:val="clear" w:color="auto" w:fill="auto"/>
          </w:tcPr>
          <w:p w14:paraId="310FA8E1" w14:textId="77777777" w:rsidR="006E0EE1" w:rsidRDefault="0053618B">
            <w:pPr>
              <w:pStyle w:val="Compact"/>
              <w:spacing w:line="240" w:lineRule="auto"/>
              <w:rPr>
                <w:lang w:val="fi-FI"/>
              </w:rPr>
            </w:pPr>
            <w:r>
              <w:rPr>
                <w:lang w:val="fi-FI"/>
              </w:rPr>
              <w:t>Kirjoittaja tuo asumisaiheen tekstiin esittelytopiikkina käyttämällä jotain eksplisiittistä metatekstuaalista ilmaisutapaa.</w:t>
            </w:r>
          </w:p>
        </w:tc>
      </w:tr>
      <w:tr w:rsidR="006E0EE1" w:rsidRPr="000B5081" w14:paraId="676478DB" w14:textId="77777777">
        <w:tc>
          <w:tcPr>
            <w:tcW w:w="955" w:type="dxa"/>
            <w:tcBorders>
              <w:top w:val="single" w:sz="6" w:space="0" w:color="000001"/>
              <w:bottom w:val="single" w:sz="6" w:space="0" w:color="000001"/>
            </w:tcBorders>
            <w:shd w:val="clear" w:color="auto" w:fill="auto"/>
          </w:tcPr>
          <w:p w14:paraId="4F1D8900" w14:textId="77777777" w:rsidR="006E0EE1" w:rsidRDefault="0053618B">
            <w:pPr>
              <w:pStyle w:val="Compact"/>
              <w:spacing w:line="240" w:lineRule="auto"/>
            </w:pPr>
            <w:r>
              <w:t>12 (5 kpl)</w:t>
            </w:r>
          </w:p>
        </w:tc>
        <w:tc>
          <w:tcPr>
            <w:tcW w:w="3941" w:type="dxa"/>
            <w:tcBorders>
              <w:top w:val="single" w:sz="6" w:space="0" w:color="000001"/>
              <w:bottom w:val="single" w:sz="6" w:space="0" w:color="000001"/>
            </w:tcBorders>
            <w:shd w:val="clear" w:color="auto" w:fill="auto"/>
          </w:tcPr>
          <w:p w14:paraId="3B1DA176" w14:textId="755AB4AB" w:rsidR="006E0EE1" w:rsidRDefault="0053618B">
            <w:pPr>
              <w:pStyle w:val="Compact"/>
              <w:spacing w:line="240" w:lineRule="auto"/>
              <w:rPr>
                <w:i/>
                <w:lang w:val="fi-FI"/>
              </w:rPr>
            </w:pPr>
            <w:r>
              <w:rPr>
                <w:i/>
                <w:lang w:val="fi-FI"/>
              </w:rPr>
              <w:t xml:space="preserve">Saapuessani </w:t>
            </w:r>
            <w:r w:rsidR="00EE2CA3">
              <w:rPr>
                <w:i/>
                <w:lang w:val="fi-FI"/>
              </w:rPr>
              <w:t xml:space="preserve">Kööpenhaminaan </w:t>
            </w:r>
            <w:r>
              <w:rPr>
                <w:i/>
                <w:lang w:val="fi-FI"/>
              </w:rPr>
              <w:t>minulla oli onneksi jo asunto tiedossa.</w:t>
            </w:r>
          </w:p>
        </w:tc>
        <w:tc>
          <w:tcPr>
            <w:tcW w:w="3942" w:type="dxa"/>
            <w:tcBorders>
              <w:top w:val="single" w:sz="6" w:space="0" w:color="000001"/>
              <w:bottom w:val="single" w:sz="6" w:space="0" w:color="000001"/>
            </w:tcBorders>
            <w:shd w:val="clear" w:color="auto" w:fill="auto"/>
          </w:tcPr>
          <w:p w14:paraId="7AC80B3F" w14:textId="77777777" w:rsidR="006E0EE1" w:rsidRDefault="0053618B">
            <w:pPr>
              <w:pStyle w:val="Compact"/>
              <w:spacing w:line="240" w:lineRule="auto"/>
              <w:rPr>
                <w:lang w:val="fi-FI"/>
              </w:rPr>
            </w:pPr>
            <w:r>
              <w:rPr>
                <w:lang w:val="fi-FI"/>
              </w:rPr>
              <w:t>Ryhmien 3 ja 10 välimaastossa olevia esittelytopiikin sisältäviä tapauksia. Siinä missä ryhmässä 3 esitetään kappaleen alussa avoin tilanne ja myöhemmässä kappaleessa tilanteen ratkaisu, aloittaa ryhmä 12 ratkaisusta (tässä virkkeessä siitä, että saavuttaessa asunto oli jo löydetty) ja käyttää lopun kappaleen takaumamaisesti sen kuvailuun, miten ratkaisuun päästiin</w:t>
            </w:r>
          </w:p>
        </w:tc>
      </w:tr>
      <w:tr w:rsidR="006E0EE1" w14:paraId="304F80A6" w14:textId="77777777">
        <w:tc>
          <w:tcPr>
            <w:tcW w:w="955" w:type="dxa"/>
            <w:tcBorders>
              <w:top w:val="single" w:sz="6" w:space="0" w:color="000001"/>
              <w:bottom w:val="single" w:sz="6" w:space="0" w:color="000001"/>
            </w:tcBorders>
            <w:shd w:val="clear" w:color="auto" w:fill="auto"/>
          </w:tcPr>
          <w:p w14:paraId="147D44E6" w14:textId="77777777" w:rsidR="006E0EE1" w:rsidRDefault="0053618B">
            <w:pPr>
              <w:pStyle w:val="Compact"/>
              <w:spacing w:line="240" w:lineRule="auto"/>
            </w:pPr>
            <w:r>
              <w:t>13 (4kpl)</w:t>
            </w:r>
          </w:p>
        </w:tc>
        <w:tc>
          <w:tcPr>
            <w:tcW w:w="3941" w:type="dxa"/>
            <w:tcBorders>
              <w:top w:val="single" w:sz="6" w:space="0" w:color="000001"/>
              <w:bottom w:val="single" w:sz="6" w:space="0" w:color="000001"/>
            </w:tcBorders>
            <w:shd w:val="clear" w:color="auto" w:fill="auto"/>
          </w:tcPr>
          <w:p w14:paraId="24C8EF24" w14:textId="3563040E" w:rsidR="006E0EE1" w:rsidRDefault="0053618B">
            <w:pPr>
              <w:pStyle w:val="Compact"/>
              <w:spacing w:line="240" w:lineRule="auto"/>
              <w:rPr>
                <w:i/>
                <w:lang w:val="fi-FI"/>
              </w:rPr>
            </w:pPr>
            <w:r>
              <w:rPr>
                <w:i/>
                <w:lang w:val="fi-FI"/>
              </w:rPr>
              <w:t xml:space="preserve">Lähes kaikki </w:t>
            </w:r>
            <w:r w:rsidR="00EE2CA3">
              <w:rPr>
                <w:i/>
                <w:lang w:val="fi-FI"/>
              </w:rPr>
              <w:t xml:space="preserve">Wienin lääketieteen </w:t>
            </w:r>
            <w:r>
              <w:rPr>
                <w:i/>
                <w:lang w:val="fi-FI"/>
              </w:rPr>
              <w:t xml:space="preserve">vaihto-opiskelijat asuivat </w:t>
            </w:r>
            <w:r w:rsidR="00EE2CA3">
              <w:rPr>
                <w:i/>
                <w:lang w:val="fi-FI"/>
              </w:rPr>
              <w:t>Medicin</w:t>
            </w:r>
            <w:r>
              <w:rPr>
                <w:i/>
                <w:lang w:val="fi-FI"/>
              </w:rPr>
              <w:t>-nimisessä dormitoryssa.</w:t>
            </w:r>
          </w:p>
        </w:tc>
        <w:tc>
          <w:tcPr>
            <w:tcW w:w="3942" w:type="dxa"/>
            <w:tcBorders>
              <w:top w:val="single" w:sz="6" w:space="0" w:color="000001"/>
              <w:bottom w:val="single" w:sz="6" w:space="0" w:color="000001"/>
            </w:tcBorders>
            <w:shd w:val="clear" w:color="auto" w:fill="auto"/>
          </w:tcPr>
          <w:p w14:paraId="4B8B0BC6" w14:textId="77777777" w:rsidR="006E0EE1" w:rsidRDefault="0053618B">
            <w:pPr>
              <w:pStyle w:val="Compact"/>
              <w:spacing w:line="240" w:lineRule="auto"/>
            </w:pPr>
            <w:r>
              <w:rPr>
                <w:lang w:val="fi-FI"/>
              </w:rPr>
              <w:t xml:space="preserve">Lähdetään liikkeelle siitä, mitä </w:t>
            </w:r>
            <w:r>
              <w:rPr>
                <w:i/>
                <w:lang w:val="fi-FI"/>
              </w:rPr>
              <w:t>yleensä</w:t>
            </w:r>
            <w:r>
              <w:rPr>
                <w:lang w:val="fi-FI"/>
              </w:rPr>
              <w:t xml:space="preserve"> tehdään tai miten </w:t>
            </w:r>
            <w:r>
              <w:rPr>
                <w:i/>
                <w:lang w:val="fi-FI"/>
              </w:rPr>
              <w:t>suurin osa</w:t>
            </w:r>
            <w:r>
              <w:rPr>
                <w:lang w:val="fi-FI"/>
              </w:rPr>
              <w:t xml:space="preserve"> tekee. Eroaa kuitenkin ryhmästä 7 siinä, että kirjoittaja ei aseta itseään tämän yleisen toimintatavan vastakohdaksi, vaan päinvastoin samaistuu kuvaamaansa joukkoon. </w:t>
            </w:r>
            <w:r>
              <w:t>Topiikki-indikaattorilla esittelytopiikin funktio.</w:t>
            </w:r>
          </w:p>
        </w:tc>
      </w:tr>
    </w:tbl>
    <w:p w14:paraId="75073259" w14:textId="77777777" w:rsidR="006E0EE1" w:rsidRDefault="006E0EE1">
      <w:pPr>
        <w:pStyle w:val="Compact"/>
      </w:pPr>
    </w:p>
    <w:p w14:paraId="5C155126" w14:textId="13E0EE55" w:rsidR="007A698E" w:rsidRDefault="007A698E" w:rsidP="007A698E">
      <w:pPr>
        <w:pStyle w:val="Heading2"/>
        <w:numPr>
          <w:ilvl w:val="1"/>
          <w:numId w:val="3"/>
        </w:numPr>
      </w:pPr>
      <w:bookmarkStart w:id="380" w:name="tilastollinen-tarkastelu"/>
      <w:bookmarkEnd w:id="380"/>
      <w:r>
        <w:t>Tilastollinen tarkastelu</w:t>
      </w:r>
    </w:p>
    <w:p w14:paraId="5C6E8072" w14:textId="77777777" w:rsidR="006E0EE1" w:rsidRDefault="006E0EE1">
      <w:pPr>
        <w:pStyle w:val="Compact"/>
        <w:rPr>
          <w:lang w:val="fi-FI"/>
        </w:rPr>
      </w:pPr>
    </w:p>
    <w:p w14:paraId="164270FB" w14:textId="612912E5" w:rsidR="006E0EE1" w:rsidRPr="000674B3" w:rsidRDefault="0053618B">
      <w:pPr>
        <w:pStyle w:val="FirstParagraph"/>
        <w:rPr>
          <w:lang w:val="fi-FI"/>
        </w:rPr>
      </w:pPr>
      <w:r>
        <w:rPr>
          <w:lang w:val="fi-FI"/>
        </w:rPr>
        <w:t>Taulukossa 2 esitimme tavan ryhmitellä asumisesta kertovat tekstikappaleet sen mukaan, miten kirjoittaja toteuttaa siirtymän aiheesta toiseen. Seuraavassa sovellamme ryhmäjakoon tilastollisia menetelmiä, tarkemmin ottaen ehdollisia päätöksentekopuita (</w:t>
      </w:r>
      <w:r w:rsidRPr="000674B3">
        <w:rPr>
          <w:i/>
          <w:lang w:val="fi-FI"/>
        </w:rPr>
        <w:t>conditional inference trees</w:t>
      </w:r>
      <w:r>
        <w:rPr>
          <w:lang w:val="fi-FI"/>
        </w:rPr>
        <w:t>).</w:t>
      </w:r>
    </w:p>
    <w:p w14:paraId="0DF4FF50" w14:textId="77777777" w:rsidR="006E0EE1" w:rsidRDefault="006E0EE1">
      <w:pPr>
        <w:pStyle w:val="Compact"/>
        <w:rPr>
          <w:lang w:val="fi-FI"/>
        </w:rPr>
      </w:pPr>
    </w:p>
    <w:p w14:paraId="0AF36766" w14:textId="77777777" w:rsidR="006E0EE1" w:rsidRPr="000674B3" w:rsidRDefault="0053618B">
      <w:pPr>
        <w:pStyle w:val="BodyText"/>
        <w:rPr>
          <w:lang w:val="fi-FI"/>
        </w:rPr>
      </w:pPr>
      <w:r>
        <w:rPr>
          <w:lang w:val="fi-FI"/>
        </w:rPr>
        <w:t>Ehdolliset päätöksentekopuut ovat regressiotyyppinen luokittelumenetelmä, jossa yhden tai useamman selittävän muuttujan assosiaatiota selitettävään muuttujaan (termeistä ks. Ketokivi 2015: 131) tarkastellaan sarjana tutkimusaineistoa jaottelevia päätöksiä (Levshina 2015: 291). Meidän tutkimukseemme sovellettuna tämä tarkoittaa sen selvittämistä, mitkä aineiston 168 tapauksen ominaisuudet (selittävät muuttujat) parhaiten ennustavat sen, mihin kolmestatoista ryhmästä (selitettävä muuttuja) tapaus on luokiteltu. Käytössämme ovat taulukon 3 mukaiset selittävät muuttujat.</w:t>
      </w:r>
    </w:p>
    <w:p w14:paraId="36D26489" w14:textId="77777777" w:rsidR="006E0EE1" w:rsidRDefault="006E0EE1">
      <w:pPr>
        <w:pStyle w:val="Compact"/>
        <w:rPr>
          <w:lang w:val="fi-FI"/>
        </w:rPr>
      </w:pPr>
    </w:p>
    <w:p w14:paraId="4067A340" w14:textId="77777777" w:rsidR="006E0EE1" w:rsidRDefault="0053618B">
      <w:pPr>
        <w:pStyle w:val="BodyText"/>
        <w:rPr>
          <w:lang w:val="fi-FI"/>
        </w:rPr>
      </w:pPr>
      <w:r>
        <w:rPr>
          <w:lang w:val="fi-FI"/>
        </w:rPr>
        <w:t>TAULUKKO 3: Tilastollisen analyysin selittävät muuttujat</w:t>
      </w:r>
    </w:p>
    <w:p w14:paraId="62EEB307" w14:textId="77777777" w:rsidR="006E0EE1" w:rsidRDefault="006E0EE1">
      <w:pPr>
        <w:pStyle w:val="Compact"/>
        <w:rPr>
          <w:lang w:val="fi-FI"/>
        </w:rPr>
      </w:pPr>
    </w:p>
    <w:tbl>
      <w:tblPr>
        <w:tblW w:w="4650" w:type="pct"/>
        <w:tblBorders>
          <w:bottom w:val="single" w:sz="6" w:space="0" w:color="00000A"/>
          <w:insideH w:val="single" w:sz="6" w:space="0" w:color="00000A"/>
        </w:tblBorders>
        <w:tblLook w:val="0000" w:firstRow="0" w:lastRow="0" w:firstColumn="0" w:lastColumn="0" w:noHBand="0" w:noVBand="0"/>
      </w:tblPr>
      <w:tblGrid>
        <w:gridCol w:w="2038"/>
        <w:gridCol w:w="6181"/>
      </w:tblGrid>
      <w:tr w:rsidR="006E0EE1" w14:paraId="38A339BB" w14:textId="77777777">
        <w:tc>
          <w:tcPr>
            <w:tcW w:w="2038" w:type="dxa"/>
            <w:tcBorders>
              <w:bottom w:val="single" w:sz="6" w:space="0" w:color="00000A"/>
            </w:tcBorders>
            <w:shd w:val="clear" w:color="auto" w:fill="auto"/>
            <w:vAlign w:val="bottom"/>
          </w:tcPr>
          <w:p w14:paraId="7A56F924" w14:textId="77777777" w:rsidR="006E0EE1" w:rsidRPr="000674B3" w:rsidRDefault="0053618B">
            <w:pPr>
              <w:pStyle w:val="Compact"/>
              <w:spacing w:line="240" w:lineRule="auto"/>
              <w:rPr>
                <w:b/>
              </w:rPr>
            </w:pPr>
            <w:r w:rsidRPr="000674B3">
              <w:rPr>
                <w:b/>
              </w:rPr>
              <w:t>Muuttujan nimi ja lyhenne</w:t>
            </w:r>
          </w:p>
        </w:tc>
        <w:tc>
          <w:tcPr>
            <w:tcW w:w="6181" w:type="dxa"/>
            <w:tcBorders>
              <w:bottom w:val="single" w:sz="6" w:space="0" w:color="00000A"/>
            </w:tcBorders>
            <w:shd w:val="clear" w:color="auto" w:fill="auto"/>
            <w:vAlign w:val="bottom"/>
          </w:tcPr>
          <w:p w14:paraId="75A0E5F7" w14:textId="77777777" w:rsidR="006E0EE1" w:rsidRPr="000674B3" w:rsidRDefault="0053618B">
            <w:pPr>
              <w:pStyle w:val="Compact"/>
              <w:spacing w:line="240" w:lineRule="auto"/>
              <w:rPr>
                <w:b/>
              </w:rPr>
            </w:pPr>
            <w:r w:rsidRPr="000674B3">
              <w:rPr>
                <w:b/>
              </w:rPr>
              <w:t>Muuttujan arvot</w:t>
            </w:r>
          </w:p>
        </w:tc>
      </w:tr>
      <w:tr w:rsidR="006E0EE1" w:rsidRPr="000B5081" w14:paraId="090F7324" w14:textId="77777777">
        <w:tc>
          <w:tcPr>
            <w:tcW w:w="2038" w:type="dxa"/>
            <w:tcBorders>
              <w:top w:val="single" w:sz="6" w:space="0" w:color="00000A"/>
              <w:bottom w:val="single" w:sz="6" w:space="0" w:color="00000A"/>
            </w:tcBorders>
            <w:shd w:val="clear" w:color="auto" w:fill="auto"/>
          </w:tcPr>
          <w:p w14:paraId="68EA7E4B" w14:textId="77777777" w:rsidR="006E0EE1" w:rsidRDefault="0053618B">
            <w:pPr>
              <w:pStyle w:val="Compact"/>
              <w:spacing w:line="240" w:lineRule="auto"/>
              <w:rPr>
                <w:lang w:val="fi-FI"/>
              </w:rPr>
            </w:pPr>
            <w:r>
              <w:rPr>
                <w:lang w:val="fi-FI"/>
              </w:rPr>
              <w:t>Koneellisen jäsentimen topiikki-indikaattorille asettama syntaktinen rooli (dep)</w:t>
            </w:r>
          </w:p>
        </w:tc>
        <w:tc>
          <w:tcPr>
            <w:tcW w:w="6181" w:type="dxa"/>
            <w:tcBorders>
              <w:top w:val="single" w:sz="6" w:space="0" w:color="00000A"/>
              <w:bottom w:val="single" w:sz="6" w:space="0" w:color="00000A"/>
            </w:tcBorders>
            <w:shd w:val="clear" w:color="auto" w:fill="auto"/>
          </w:tcPr>
          <w:p w14:paraId="06FBE867" w14:textId="77777777" w:rsidR="006E0EE1" w:rsidRPr="000674B3" w:rsidRDefault="0053618B">
            <w:pPr>
              <w:pStyle w:val="Compact"/>
              <w:spacing w:line="240" w:lineRule="auto"/>
              <w:rPr>
                <w:lang w:val="fi-FI"/>
              </w:rPr>
            </w:pPr>
            <w:r>
              <w:rPr>
                <w:lang w:val="fi-FI"/>
              </w:rPr>
              <w:t xml:space="preserve">Arvot esitetty taulukossa 1, kuitenkin lavennettuna siten, että arvot </w:t>
            </w:r>
            <w:r>
              <w:rPr>
                <w:i/>
                <w:lang w:val="fi-FI"/>
              </w:rPr>
              <w:t>nsubj</w:t>
            </w:r>
            <w:r>
              <w:rPr>
                <w:lang w:val="fi-FI"/>
              </w:rPr>
              <w:t xml:space="preserve"> ja </w:t>
            </w:r>
            <w:r>
              <w:rPr>
                <w:i/>
                <w:lang w:val="fi-FI"/>
              </w:rPr>
              <w:t>nsubj:cop</w:t>
            </w:r>
            <w:r>
              <w:rPr>
                <w:lang w:val="fi-FI"/>
              </w:rPr>
              <w:t xml:space="preserve"> yhdistettiin yhdeksi subjektin kategoriaksi (</w:t>
            </w:r>
            <w:r>
              <w:rPr>
                <w:i/>
                <w:lang w:val="fi-FI"/>
              </w:rPr>
              <w:t>subj</w:t>
            </w:r>
            <w:r>
              <w:rPr>
                <w:lang w:val="fi-FI"/>
              </w:rPr>
              <w:t xml:space="preserve">) ja arvot </w:t>
            </w:r>
            <w:r>
              <w:rPr>
                <w:i/>
                <w:lang w:val="fi-FI"/>
              </w:rPr>
              <w:t>nmod:poss</w:t>
            </w:r>
            <w:r>
              <w:rPr>
                <w:lang w:val="fi-FI"/>
              </w:rPr>
              <w:t xml:space="preserve"> sekä </w:t>
            </w:r>
            <w:r>
              <w:rPr>
                <w:i/>
                <w:lang w:val="fi-FI"/>
              </w:rPr>
              <w:t>nmod:gobj</w:t>
            </w:r>
            <w:r>
              <w:rPr>
                <w:lang w:val="fi-FI"/>
              </w:rPr>
              <w:t xml:space="preserve"> yhdeksi </w:t>
            </w:r>
            <w:r>
              <w:rPr>
                <w:i/>
                <w:lang w:val="fi-FI"/>
              </w:rPr>
              <w:t>nmod:x</w:t>
            </w:r>
            <w:r>
              <w:rPr>
                <w:lang w:val="fi-FI"/>
              </w:rPr>
              <w:t>-kategoriaksi, jolla viitattiin kaikkiin kompleksisiin nominaalirakenteisiin (</w:t>
            </w:r>
            <w:r>
              <w:rPr>
                <w:i/>
                <w:lang w:val="fi-FI"/>
              </w:rPr>
              <w:t>asunnon hankinta</w:t>
            </w:r>
            <w:r>
              <w:rPr>
                <w:lang w:val="fi-FI"/>
              </w:rPr>
              <w:t xml:space="preserve">, </w:t>
            </w:r>
            <w:r>
              <w:rPr>
                <w:i/>
                <w:lang w:val="fi-FI"/>
              </w:rPr>
              <w:t>asumisen järjestäminen</w:t>
            </w:r>
            <w:r>
              <w:rPr>
                <w:lang w:val="fi-FI"/>
              </w:rPr>
              <w:t>).</w:t>
            </w:r>
          </w:p>
        </w:tc>
      </w:tr>
      <w:tr w:rsidR="006E0EE1" w:rsidRPr="000B5081" w14:paraId="5086B060" w14:textId="77777777">
        <w:tc>
          <w:tcPr>
            <w:tcW w:w="2038" w:type="dxa"/>
            <w:tcBorders>
              <w:top w:val="single" w:sz="6" w:space="0" w:color="00000A"/>
              <w:bottom w:val="single" w:sz="6" w:space="0" w:color="00000A"/>
            </w:tcBorders>
            <w:shd w:val="clear" w:color="auto" w:fill="auto"/>
          </w:tcPr>
          <w:p w14:paraId="30C0D6A3" w14:textId="77777777" w:rsidR="006E0EE1" w:rsidRDefault="0053618B">
            <w:pPr>
              <w:pStyle w:val="Compact"/>
              <w:spacing w:line="240" w:lineRule="auto"/>
              <w:rPr>
                <w:lang w:val="fi-FI"/>
              </w:rPr>
            </w:pPr>
            <w:r>
              <w:rPr>
                <w:lang w:val="fi-FI"/>
              </w:rPr>
              <w:t>Topiikki-indikaattorin sijainti virkkeessä (sij)</w:t>
            </w:r>
          </w:p>
        </w:tc>
        <w:tc>
          <w:tcPr>
            <w:tcW w:w="6181" w:type="dxa"/>
            <w:tcBorders>
              <w:top w:val="single" w:sz="6" w:space="0" w:color="00000A"/>
              <w:bottom w:val="single" w:sz="6" w:space="0" w:color="00000A"/>
            </w:tcBorders>
            <w:shd w:val="clear" w:color="auto" w:fill="auto"/>
          </w:tcPr>
          <w:p w14:paraId="70F70BA5" w14:textId="77777777" w:rsidR="006E0EE1" w:rsidRDefault="0053618B">
            <w:pPr>
              <w:pStyle w:val="Compact"/>
              <w:spacing w:line="240" w:lineRule="auto"/>
              <w:rPr>
                <w:lang w:val="fi-FI"/>
              </w:rPr>
            </w:pPr>
            <w:r>
              <w:rPr>
                <w:lang w:val="fi-FI"/>
              </w:rPr>
              <w:t>Kaksi arvoa a) Tapaukset, joissa topiikki-indikaattori on koko virkkeen ensimmäisenä. b) Muut tapaukset.</w:t>
            </w:r>
          </w:p>
        </w:tc>
      </w:tr>
      <w:tr w:rsidR="006E0EE1" w:rsidRPr="000B5081" w14:paraId="599EED61" w14:textId="77777777">
        <w:tc>
          <w:tcPr>
            <w:tcW w:w="2038" w:type="dxa"/>
            <w:tcBorders>
              <w:top w:val="single" w:sz="6" w:space="0" w:color="00000A"/>
              <w:bottom w:val="single" w:sz="6" w:space="0" w:color="00000A"/>
            </w:tcBorders>
            <w:shd w:val="clear" w:color="auto" w:fill="auto"/>
          </w:tcPr>
          <w:p w14:paraId="5A294165" w14:textId="77777777" w:rsidR="006E0EE1" w:rsidRDefault="0053618B">
            <w:pPr>
              <w:pStyle w:val="Compact"/>
              <w:spacing w:line="240" w:lineRule="auto"/>
            </w:pPr>
            <w:r>
              <w:lastRenderedPageBreak/>
              <w:t>lauseen predikaattiverbin persoona (pers)</w:t>
            </w:r>
          </w:p>
        </w:tc>
        <w:tc>
          <w:tcPr>
            <w:tcW w:w="6181" w:type="dxa"/>
            <w:tcBorders>
              <w:top w:val="single" w:sz="6" w:space="0" w:color="00000A"/>
              <w:bottom w:val="single" w:sz="6" w:space="0" w:color="00000A"/>
            </w:tcBorders>
            <w:shd w:val="clear" w:color="auto" w:fill="auto"/>
          </w:tcPr>
          <w:p w14:paraId="7BBE9674" w14:textId="77777777" w:rsidR="006E0EE1" w:rsidRDefault="0053618B">
            <w:pPr>
              <w:pStyle w:val="Compact"/>
              <w:spacing w:line="240" w:lineRule="auto"/>
              <w:rPr>
                <w:lang w:val="fi-FI"/>
              </w:rPr>
            </w:pPr>
            <w:r>
              <w:rPr>
                <w:lang w:val="fi-FI"/>
              </w:rPr>
              <w:t>Kaksi arvoa: a) Tapaukset, joissa predikaattiverbi on ensimmäisessä persoonassa ja b) Muut tapaukset.</w:t>
            </w:r>
          </w:p>
        </w:tc>
      </w:tr>
      <w:tr w:rsidR="006E0EE1" w:rsidRPr="000B5081" w14:paraId="6A394A7D" w14:textId="77777777">
        <w:tc>
          <w:tcPr>
            <w:tcW w:w="2038" w:type="dxa"/>
            <w:tcBorders>
              <w:top w:val="single" w:sz="6" w:space="0" w:color="00000A"/>
              <w:bottom w:val="single" w:sz="6" w:space="0" w:color="00000A"/>
            </w:tcBorders>
            <w:shd w:val="clear" w:color="auto" w:fill="auto"/>
          </w:tcPr>
          <w:p w14:paraId="41058B37" w14:textId="77777777" w:rsidR="006E0EE1" w:rsidRDefault="0053618B">
            <w:pPr>
              <w:pStyle w:val="Compact"/>
              <w:spacing w:line="240" w:lineRule="auto"/>
            </w:pPr>
            <w:r>
              <w:t>Side muuhun tekstiin (side)</w:t>
            </w:r>
          </w:p>
        </w:tc>
        <w:tc>
          <w:tcPr>
            <w:tcW w:w="6181" w:type="dxa"/>
            <w:tcBorders>
              <w:top w:val="single" w:sz="6" w:space="0" w:color="00000A"/>
              <w:bottom w:val="single" w:sz="6" w:space="0" w:color="00000A"/>
            </w:tcBorders>
            <w:shd w:val="clear" w:color="auto" w:fill="auto"/>
          </w:tcPr>
          <w:p w14:paraId="0CBA82D1" w14:textId="77777777" w:rsidR="006E0EE1" w:rsidRPr="000674B3" w:rsidRDefault="0053618B">
            <w:pPr>
              <w:pStyle w:val="Compact"/>
              <w:spacing w:line="240" w:lineRule="auto"/>
              <w:rPr>
                <w:lang w:val="fi-FI"/>
              </w:rPr>
            </w:pPr>
            <w:r>
              <w:rPr>
                <w:lang w:val="fi-FI"/>
              </w:rPr>
              <w:t>Neljä arvoa: a) Tapaukset, joissa topiikki asetetaan viittaamalla selkeästi johonkin edellä muodostettuun linkkiin (</w:t>
            </w:r>
            <w:r>
              <w:rPr>
                <w:i/>
                <w:lang w:val="fi-FI"/>
              </w:rPr>
              <w:t>linkki</w:t>
            </w:r>
            <w:r>
              <w:rPr>
                <w:lang w:val="fi-FI"/>
              </w:rPr>
              <w:t>) b) Tapaukset, joissa asumistopiikkia on pohjustettu edellisessä kappaleessa, muttei niin selvästi, että kyseessä olisi linkkitapaus (</w:t>
            </w:r>
            <w:r>
              <w:rPr>
                <w:i/>
                <w:lang w:val="fi-FI"/>
              </w:rPr>
              <w:t>edel.</w:t>
            </w:r>
            <w:r>
              <w:rPr>
                <w:lang w:val="fi-FI"/>
              </w:rPr>
              <w:t>) c) Tapaukset, joissa asumiskappaletta edeltää väliotsikko (</w:t>
            </w:r>
            <w:r>
              <w:rPr>
                <w:i/>
                <w:lang w:val="fi-FI"/>
              </w:rPr>
              <w:t>ots</w:t>
            </w:r>
            <w:r>
              <w:rPr>
                <w:lang w:val="fi-FI"/>
              </w:rPr>
              <w:t>) d) Tapaukset, joissa mitään edellä kuvatuista siteistä ei ole (</w:t>
            </w:r>
            <w:r>
              <w:rPr>
                <w:i/>
                <w:lang w:val="fi-FI"/>
              </w:rPr>
              <w:t>x</w:t>
            </w:r>
            <w:r>
              <w:rPr>
                <w:lang w:val="fi-FI"/>
              </w:rPr>
              <w:t>).</w:t>
            </w:r>
          </w:p>
        </w:tc>
      </w:tr>
      <w:tr w:rsidR="006E0EE1" w:rsidRPr="000B5081" w14:paraId="20D74EA0" w14:textId="77777777">
        <w:tc>
          <w:tcPr>
            <w:tcW w:w="2038" w:type="dxa"/>
            <w:tcBorders>
              <w:top w:val="single" w:sz="6" w:space="0" w:color="00000A"/>
              <w:bottom w:val="single" w:sz="6" w:space="0" w:color="00000A"/>
            </w:tcBorders>
            <w:shd w:val="clear" w:color="auto" w:fill="auto"/>
          </w:tcPr>
          <w:p w14:paraId="32EB90F3" w14:textId="77777777" w:rsidR="006E0EE1" w:rsidRDefault="0053618B">
            <w:pPr>
              <w:pStyle w:val="Compact"/>
              <w:spacing w:line="240" w:lineRule="auto"/>
              <w:rPr>
                <w:lang w:val="fi-FI"/>
              </w:rPr>
            </w:pPr>
            <w:r>
              <w:rPr>
                <w:lang w:val="fi-FI"/>
              </w:rPr>
              <w:t>Topiikki-indikaattorin morfologinen rakenne (morf)</w:t>
            </w:r>
          </w:p>
        </w:tc>
        <w:tc>
          <w:tcPr>
            <w:tcW w:w="6181" w:type="dxa"/>
            <w:tcBorders>
              <w:top w:val="single" w:sz="6" w:space="0" w:color="00000A"/>
              <w:bottom w:val="single" w:sz="6" w:space="0" w:color="00000A"/>
            </w:tcBorders>
            <w:shd w:val="clear" w:color="auto" w:fill="auto"/>
          </w:tcPr>
          <w:p w14:paraId="12249791" w14:textId="77777777" w:rsidR="006E0EE1" w:rsidRDefault="0053618B">
            <w:pPr>
              <w:pStyle w:val="Compact"/>
              <w:spacing w:line="240" w:lineRule="auto"/>
              <w:rPr>
                <w:lang w:val="fi-FI"/>
              </w:rPr>
            </w:pPr>
            <w:r>
              <w:rPr>
                <w:lang w:val="fi-FI"/>
              </w:rPr>
              <w:t>Kolme arvoa: a) finiittiverbit b) infintiivimuodot (mukaan lukien minen-johdokset) c) substantiivit.</w:t>
            </w:r>
          </w:p>
        </w:tc>
      </w:tr>
      <w:tr w:rsidR="006E0EE1" w:rsidRPr="00DD7096" w14:paraId="3B700050" w14:textId="77777777">
        <w:tc>
          <w:tcPr>
            <w:tcW w:w="2038" w:type="dxa"/>
            <w:tcBorders>
              <w:top w:val="single" w:sz="6" w:space="0" w:color="00000A"/>
              <w:bottom w:val="single" w:sz="6" w:space="0" w:color="00000A"/>
            </w:tcBorders>
            <w:shd w:val="clear" w:color="auto" w:fill="auto"/>
          </w:tcPr>
          <w:p w14:paraId="7EF00565" w14:textId="3CFBA85F" w:rsidR="006E0EE1" w:rsidRDefault="007B5075" w:rsidP="007B5075">
            <w:pPr>
              <w:pStyle w:val="Compact"/>
              <w:spacing w:line="240" w:lineRule="auto"/>
            </w:pPr>
            <w:r>
              <w:t>Aikamuoto (temp</w:t>
            </w:r>
            <w:r w:rsidR="0053618B">
              <w:t>)</w:t>
            </w:r>
          </w:p>
        </w:tc>
        <w:tc>
          <w:tcPr>
            <w:tcW w:w="6181" w:type="dxa"/>
            <w:tcBorders>
              <w:top w:val="single" w:sz="6" w:space="0" w:color="00000A"/>
              <w:bottom w:val="single" w:sz="6" w:space="0" w:color="00000A"/>
            </w:tcBorders>
            <w:shd w:val="clear" w:color="auto" w:fill="auto"/>
          </w:tcPr>
          <w:p w14:paraId="590BF983" w14:textId="77777777" w:rsidR="006E0EE1" w:rsidRPr="006A12BD" w:rsidRDefault="0053618B">
            <w:pPr>
              <w:pStyle w:val="Compact"/>
              <w:spacing w:line="240" w:lineRule="auto"/>
            </w:pPr>
            <w:r w:rsidRPr="006A12BD">
              <w:t>Neljä arvoa: a) preesens, imperfekti, pluskvamperfekti/perferkti</w:t>
            </w:r>
            <w:r>
              <w:rPr>
                <w:rStyle w:val="FootnoteAnchor"/>
                <w:lang w:val="fi-FI"/>
              </w:rPr>
              <w:footnoteReference w:id="9"/>
            </w:r>
            <w:r w:rsidRPr="006A12BD">
              <w:t>, ellipsi (–).</w:t>
            </w:r>
          </w:p>
        </w:tc>
      </w:tr>
    </w:tbl>
    <w:p w14:paraId="52C8E237" w14:textId="77777777" w:rsidR="006E0EE1" w:rsidRPr="006A12BD" w:rsidRDefault="006E0EE1">
      <w:pPr>
        <w:pStyle w:val="Compact"/>
      </w:pPr>
    </w:p>
    <w:p w14:paraId="7F9B3A0F" w14:textId="3212AE3B" w:rsidR="006E0EE1" w:rsidRPr="00C7500A" w:rsidRDefault="0053618B">
      <w:pPr>
        <w:pStyle w:val="BodyText"/>
        <w:rPr>
          <w:lang w:val="fi-FI"/>
        </w:rPr>
      </w:pPr>
      <w:r>
        <w:rPr>
          <w:lang w:val="fi-FI"/>
        </w:rPr>
        <w:t xml:space="preserve">Tässä käytetty päätöksentekopuu rakennettiin R-ohjelmiston </w:t>
      </w:r>
      <w:r>
        <w:rPr>
          <w:i/>
          <w:lang w:val="fi-FI"/>
        </w:rPr>
        <w:t>party</w:t>
      </w:r>
      <w:r>
        <w:rPr>
          <w:lang w:val="fi-FI"/>
        </w:rPr>
        <w:t xml:space="preserve">-kirjastoon kuuluvaa </w:t>
      </w:r>
      <w:r>
        <w:rPr>
          <w:i/>
          <w:lang w:val="fi-FI"/>
        </w:rPr>
        <w:t>ctree</w:t>
      </w:r>
      <w:r w:rsidR="00C7500A">
        <w:rPr>
          <w:lang w:val="fi-FI"/>
        </w:rPr>
        <w:t>-funktiota (Hothorn,</w:t>
      </w:r>
      <w:r w:rsidR="00C7500A" w:rsidRPr="000674B3">
        <w:rPr>
          <w:lang w:val="fi-FI"/>
        </w:rPr>
        <w:t xml:space="preserve"> Hornik &amp; Zeileis</w:t>
      </w:r>
      <w:r>
        <w:rPr>
          <w:lang w:val="fi-FI"/>
        </w:rPr>
        <w:t xml:space="preserve"> 2006) käyttäen.</w:t>
      </w:r>
      <w:r>
        <w:rPr>
          <w:rStyle w:val="FootnoteAnchor"/>
          <w:lang w:val="fi-FI"/>
        </w:rPr>
        <w:footnoteReference w:id="10"/>
      </w:r>
      <w:r>
        <w:rPr>
          <w:lang w:val="fi-FI"/>
        </w:rPr>
        <w:t xml:space="preserve"> </w:t>
      </w:r>
      <w:r w:rsidRPr="00C7500A">
        <w:rPr>
          <w:lang w:val="fi-FI"/>
        </w:rPr>
        <w:t>Analyysin tulos on esitetty kuviossa 2.</w:t>
      </w:r>
    </w:p>
    <w:p w14:paraId="010F48BD" w14:textId="0A0C8CAE" w:rsidR="006E0EE1" w:rsidRPr="00C7500A" w:rsidRDefault="006E0EE1">
      <w:pPr>
        <w:rPr>
          <w:rStyle w:val="VerbatimChar"/>
          <w:lang w:val="fi-FI"/>
        </w:rPr>
      </w:pPr>
    </w:p>
    <w:p w14:paraId="426634BB" w14:textId="1E7D9833" w:rsidR="006E0EE1" w:rsidRDefault="0053618B">
      <w:r>
        <w:rPr>
          <w:rStyle w:val="VerbatimChar"/>
          <w:noProof/>
          <w:lang w:val="fi-FI" w:eastAsia="fi-FI"/>
        </w:rPr>
        <w:drawing>
          <wp:inline distT="0" distB="0" distL="0" distR="0" wp14:anchorId="3F0E17A6" wp14:editId="1AAE14C6">
            <wp:extent cx="5600700" cy="4000500"/>
            <wp:effectExtent l="0" t="0" r="0" b="0"/>
            <wp:docPr id="2" name="Image1" descr="Kuvio 3: Topiikkia asettavien ryhmien rakenne luokittelupuun avulla tarkastelt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Kuvio 3: Topiikkia asettavien ryhmien rakenne luokittelupuun avulla tarkasteltuna"/>
                    <pic:cNvPicPr>
                      <a:picLocks noChangeAspect="1" noChangeArrowheads="1"/>
                    </pic:cNvPicPr>
                  </pic:nvPicPr>
                  <pic:blipFill>
                    <a:blip r:embed="rId11"/>
                    <a:stretch>
                      <a:fillRect/>
                    </a:stretch>
                  </pic:blipFill>
                  <pic:spPr bwMode="auto">
                    <a:xfrm>
                      <a:off x="0" y="0"/>
                      <a:ext cx="5600700" cy="4000500"/>
                    </a:xfrm>
                    <a:prstGeom prst="rect">
                      <a:avLst/>
                    </a:prstGeom>
                  </pic:spPr>
                </pic:pic>
              </a:graphicData>
            </a:graphic>
          </wp:inline>
        </w:drawing>
      </w:r>
    </w:p>
    <w:p w14:paraId="6601BB01" w14:textId="77777777" w:rsidR="006E0EE1" w:rsidRDefault="0053618B">
      <w:pPr>
        <w:pStyle w:val="ImageCaption"/>
        <w:rPr>
          <w:i w:val="0"/>
          <w:lang w:val="fi-FI"/>
        </w:rPr>
      </w:pPr>
      <w:r>
        <w:rPr>
          <w:i w:val="0"/>
          <w:lang w:val="fi-FI"/>
        </w:rPr>
        <w:lastRenderedPageBreak/>
        <w:t>KUVIO 2: Topiikkia asettavien ryhmien rakenne luokittelupuun avulla tarkasteltuna</w:t>
      </w:r>
    </w:p>
    <w:p w14:paraId="6B700F32" w14:textId="77777777" w:rsidR="006E0EE1" w:rsidRDefault="006E0EE1">
      <w:pPr>
        <w:pStyle w:val="Compact"/>
        <w:rPr>
          <w:lang w:val="fi-FI"/>
        </w:rPr>
      </w:pPr>
    </w:p>
    <w:p w14:paraId="4503D857" w14:textId="3F904B58" w:rsidR="006E0EE1" w:rsidRPr="000674B3" w:rsidRDefault="0053618B">
      <w:pPr>
        <w:pStyle w:val="BodyText"/>
        <w:rPr>
          <w:lang w:val="fi-FI"/>
        </w:rPr>
      </w:pPr>
      <w:r>
        <w:rPr>
          <w:lang w:val="fi-FI"/>
        </w:rPr>
        <w:t xml:space="preserve">Kuviossa 2 tutkimusaineisto on jaettu kymmeneen ryhmään (kuvion alimmalla rivillä esitetyt pylväskaaviot) edellä kuvattujen selittävien muuttujien perusteella. Kuvio esittää selittävien muuttujien vaikutuksen sarjana päätöksiä (kuvion ympyränmuotoiset noodit), jotka on numeroitu yhdestä 19:ään, esimerkiksi: </w:t>
      </w:r>
      <w:r>
        <w:rPr>
          <w:i/>
          <w:lang w:val="fi-FI"/>
        </w:rPr>
        <w:t>Jos jonkin tapauksen dependenssirooli on predikaatti (noodi 1) ja pääverbin persoona ensimmäinen (noodi 15) ja jos lisäksi tapausta ei edellä väliotsikko, kyseessä on aina ryhmään 2 kuuluva tapaus (noodi 18)</w:t>
      </w:r>
      <w:r>
        <w:rPr>
          <w:lang w:val="fi-FI"/>
        </w:rPr>
        <w:t>. Jos taas dependenssirooli on predikaatti (noodi 1), joka ei kuitenkaan esiinny ensimmäisessä persoonassa, on kyseessä useimmiten ryhmän 13 tapaus, vaikka muutkin vaihtoehdot ovat mahdollisia. Jokaisen kuvion haarauman kohdalle on myös merkitty p-arvo, joiden avulla voidaan arvioida kunkin haarauman merkitsevyyttä (Levshina 2015: 292). Korkein p-arvo kuviossa 3 on noodilla 15, joka sekin on vain noin yhden prosentin luokkaa, mikä tarkoittaa</w:t>
      </w:r>
      <w:r w:rsidR="000A0C54">
        <w:rPr>
          <w:lang w:val="fi-FI"/>
        </w:rPr>
        <w:t>,</w:t>
      </w:r>
      <w:r>
        <w:rPr>
          <w:lang w:val="fi-FI"/>
        </w:rPr>
        <w:t xml:space="preserve"> että kuviossa esitetyt jaot ovat kaiken kaikkiaan merkitseviä (p-arvoista ks. esim. Baayen 2012: 69; Levshina 2015: 10).</w:t>
      </w:r>
    </w:p>
    <w:p w14:paraId="3F8F6017" w14:textId="77777777" w:rsidR="006E0EE1" w:rsidRDefault="006E0EE1">
      <w:pPr>
        <w:pStyle w:val="Compact"/>
        <w:rPr>
          <w:lang w:val="fi-FI"/>
        </w:rPr>
      </w:pPr>
    </w:p>
    <w:p w14:paraId="7A662E11" w14:textId="77777777" w:rsidR="006E0EE1" w:rsidRPr="000674B3" w:rsidRDefault="0053618B">
      <w:pPr>
        <w:pStyle w:val="BodyText"/>
        <w:rPr>
          <w:lang w:val="fi-FI"/>
        </w:rPr>
      </w:pPr>
      <w:r>
        <w:rPr>
          <w:lang w:val="fi-FI"/>
        </w:rPr>
        <w:t xml:space="preserve">Oleellista tässä esitetyssä päätöksentekopuussa on, että vaikka itse luokittelu ryhmiin tehtiin funktionaalisesti </w:t>
      </w:r>
      <w:commentRangeStart w:id="381"/>
      <w:r>
        <w:rPr>
          <w:lang w:val="fi-FI"/>
        </w:rPr>
        <w:t xml:space="preserve">kirjoittajien </w:t>
      </w:r>
      <w:commentRangeEnd w:id="381"/>
      <w:r w:rsidR="003945A3">
        <w:rPr>
          <w:rStyle w:val="CommentReference"/>
          <w:rFonts w:ascii="Cambria" w:hAnsi="Cambria"/>
        </w:rPr>
        <w:commentReference w:id="381"/>
      </w:r>
      <w:r>
        <w:rPr>
          <w:lang w:val="fi-FI"/>
        </w:rPr>
        <w:t xml:space="preserve">tulkinnan perusteella, on ryhmiä mahdollista kuvailla melko pitkälle myös </w:t>
      </w:r>
      <w:commentRangeStart w:id="382"/>
      <w:r>
        <w:rPr>
          <w:lang w:val="fi-FI"/>
        </w:rPr>
        <w:t xml:space="preserve">rakenteellisten </w:t>
      </w:r>
      <w:commentRangeEnd w:id="382"/>
      <w:r w:rsidR="003945A3">
        <w:rPr>
          <w:rStyle w:val="CommentReference"/>
          <w:rFonts w:ascii="Cambria" w:hAnsi="Cambria"/>
        </w:rPr>
        <w:commentReference w:id="382"/>
      </w:r>
      <w:r>
        <w:rPr>
          <w:lang w:val="fi-FI"/>
        </w:rPr>
        <w:t>ominaisuuksien valossa. Karkeasti ottaen voidaan todeta, että suurin osa laadullisen analyysin tuloksena laadituista kolmestatoista ryhmästä pystytään päättelemään hyödyntämällä kolmea</w:t>
      </w:r>
      <w:r>
        <w:rPr>
          <w:rStyle w:val="FootnoteAnchor"/>
          <w:lang w:val="fi-FI"/>
        </w:rPr>
        <w:footnoteReference w:id="11"/>
      </w:r>
      <w:r>
        <w:rPr>
          <w:lang w:val="fi-FI"/>
        </w:rPr>
        <w:t xml:space="preserve"> yksinkertaista rakenteellisen mikrotason muuttujaa: verbin persoonaa, aikamuotoa ja indikaattorisanan dependenssiroolia. Taulukossa 4 on tiivistetty näiden muuttujien vaikutus topiikkia asettavan virkkeen päätymiseen johonkin laadullisessa analyysissa määritellyistä ryhmistä.</w:t>
      </w:r>
    </w:p>
    <w:p w14:paraId="3D02289A" w14:textId="77777777" w:rsidR="006E0EE1" w:rsidRDefault="006E0EE1">
      <w:pPr>
        <w:pStyle w:val="Compact"/>
        <w:spacing w:line="240" w:lineRule="auto"/>
        <w:rPr>
          <w:lang w:val="fi-FI"/>
        </w:rPr>
      </w:pPr>
    </w:p>
    <w:p w14:paraId="16DC817A" w14:textId="77777777" w:rsidR="006E0EE1" w:rsidRDefault="0053618B" w:rsidP="00611968">
      <w:pPr>
        <w:pStyle w:val="BodyText"/>
        <w:keepNext/>
        <w:keepLines/>
      </w:pPr>
      <w:r>
        <w:lastRenderedPageBreak/>
        <w:t>TAULUKKO 4: Kvantitatiivisesti pääteltävissä olevat ryhmät</w:t>
      </w:r>
    </w:p>
    <w:p w14:paraId="245FDD85" w14:textId="77777777" w:rsidR="006E0EE1" w:rsidRDefault="006E0EE1" w:rsidP="00611968">
      <w:pPr>
        <w:pStyle w:val="Compact"/>
        <w:keepNext/>
        <w:keepLines/>
        <w:spacing w:line="240" w:lineRule="auto"/>
      </w:pPr>
    </w:p>
    <w:tbl>
      <w:tblPr>
        <w:tblW w:w="5000" w:type="pct"/>
        <w:tblBorders>
          <w:bottom w:val="single" w:sz="6" w:space="0" w:color="00000A"/>
          <w:insideH w:val="single" w:sz="6" w:space="0" w:color="00000A"/>
        </w:tblBorders>
        <w:tblLook w:val="0000" w:firstRow="0" w:lastRow="0" w:firstColumn="0" w:lastColumn="0" w:noHBand="0" w:noVBand="0"/>
      </w:tblPr>
      <w:tblGrid>
        <w:gridCol w:w="1224"/>
        <w:gridCol w:w="1336"/>
        <w:gridCol w:w="3721"/>
        <w:gridCol w:w="670"/>
        <w:gridCol w:w="1887"/>
      </w:tblGrid>
      <w:tr w:rsidR="006E0EE1" w14:paraId="1571FDA4" w14:textId="77777777">
        <w:tc>
          <w:tcPr>
            <w:tcW w:w="1230" w:type="dxa"/>
            <w:tcBorders>
              <w:bottom w:val="single" w:sz="6" w:space="0" w:color="00000A"/>
            </w:tcBorders>
            <w:shd w:val="clear" w:color="auto" w:fill="auto"/>
            <w:vAlign w:val="bottom"/>
          </w:tcPr>
          <w:p w14:paraId="0CC1F3A3" w14:textId="77567CFA" w:rsidR="006E0EE1" w:rsidRPr="00246B0B" w:rsidRDefault="0053618B" w:rsidP="00611968">
            <w:pPr>
              <w:pStyle w:val="Compact"/>
              <w:keepNext/>
              <w:keepLines/>
              <w:spacing w:line="240" w:lineRule="auto"/>
              <w:rPr>
                <w:b/>
              </w:rPr>
            </w:pPr>
            <w:r w:rsidRPr="00246B0B">
              <w:rPr>
                <w:b/>
              </w:rPr>
              <w:t xml:space="preserve">Verbin </w:t>
            </w:r>
            <w:r w:rsidR="00E85B40">
              <w:rPr>
                <w:b/>
              </w:rPr>
              <w:t>persona</w:t>
            </w:r>
          </w:p>
        </w:tc>
        <w:tc>
          <w:tcPr>
            <w:tcW w:w="1340" w:type="dxa"/>
            <w:tcBorders>
              <w:bottom w:val="single" w:sz="6" w:space="0" w:color="00000A"/>
            </w:tcBorders>
            <w:shd w:val="clear" w:color="auto" w:fill="auto"/>
            <w:vAlign w:val="bottom"/>
          </w:tcPr>
          <w:p w14:paraId="07AC7029" w14:textId="77777777" w:rsidR="006E0EE1" w:rsidRPr="00246B0B" w:rsidRDefault="0053618B" w:rsidP="00611968">
            <w:pPr>
              <w:pStyle w:val="Compact"/>
              <w:keepNext/>
              <w:keepLines/>
              <w:spacing w:line="240" w:lineRule="auto"/>
              <w:rPr>
                <w:b/>
              </w:rPr>
            </w:pPr>
            <w:r w:rsidRPr="00246B0B">
              <w:rPr>
                <w:b/>
              </w:rPr>
              <w:t>Verbin aikamuoto</w:t>
            </w:r>
          </w:p>
        </w:tc>
        <w:tc>
          <w:tcPr>
            <w:tcW w:w="3748" w:type="dxa"/>
            <w:tcBorders>
              <w:bottom w:val="single" w:sz="6" w:space="0" w:color="00000A"/>
            </w:tcBorders>
            <w:shd w:val="clear" w:color="auto" w:fill="auto"/>
            <w:vAlign w:val="bottom"/>
          </w:tcPr>
          <w:p w14:paraId="7D57945B" w14:textId="77777777" w:rsidR="006E0EE1" w:rsidRPr="00246B0B" w:rsidRDefault="0053618B" w:rsidP="00611968">
            <w:pPr>
              <w:pStyle w:val="Compact"/>
              <w:keepNext/>
              <w:keepLines/>
              <w:spacing w:line="240" w:lineRule="auto"/>
              <w:rPr>
                <w:b/>
              </w:rPr>
            </w:pPr>
            <w:r w:rsidRPr="00246B0B">
              <w:rPr>
                <w:b/>
              </w:rPr>
              <w:t>Indikaattorisanan dependenssirooli</w:t>
            </w:r>
          </w:p>
        </w:tc>
        <w:tc>
          <w:tcPr>
            <w:tcW w:w="625" w:type="dxa"/>
            <w:tcBorders>
              <w:bottom w:val="single" w:sz="6" w:space="0" w:color="00000A"/>
            </w:tcBorders>
            <w:shd w:val="clear" w:color="auto" w:fill="auto"/>
            <w:vAlign w:val="bottom"/>
          </w:tcPr>
          <w:p w14:paraId="23E3617E" w14:textId="77777777" w:rsidR="006E0EE1" w:rsidRPr="00246B0B" w:rsidRDefault="0053618B" w:rsidP="00611968">
            <w:pPr>
              <w:pStyle w:val="Compact"/>
              <w:keepNext/>
              <w:keepLines/>
              <w:spacing w:line="240" w:lineRule="auto"/>
              <w:rPr>
                <w:b/>
              </w:rPr>
            </w:pPr>
            <w:r w:rsidRPr="00246B0B">
              <w:rPr>
                <w:b/>
              </w:rPr>
              <w:t>ryhmä</w:t>
            </w:r>
          </w:p>
        </w:tc>
        <w:tc>
          <w:tcPr>
            <w:tcW w:w="1895" w:type="dxa"/>
            <w:tcBorders>
              <w:bottom w:val="single" w:sz="6" w:space="0" w:color="00000A"/>
            </w:tcBorders>
            <w:shd w:val="clear" w:color="auto" w:fill="auto"/>
            <w:vAlign w:val="bottom"/>
          </w:tcPr>
          <w:p w14:paraId="651FF11E" w14:textId="77777777" w:rsidR="006E0EE1" w:rsidRPr="00246B0B" w:rsidRDefault="0053618B" w:rsidP="00611968">
            <w:pPr>
              <w:pStyle w:val="Compact"/>
              <w:keepNext/>
              <w:keepLines/>
              <w:spacing w:line="240" w:lineRule="auto"/>
              <w:rPr>
                <w:b/>
              </w:rPr>
            </w:pPr>
            <w:r w:rsidRPr="00246B0B">
              <w:rPr>
                <w:b/>
              </w:rPr>
              <w:t>luokittelupuun loppunoodit</w:t>
            </w:r>
          </w:p>
        </w:tc>
      </w:tr>
      <w:tr w:rsidR="006E0EE1" w14:paraId="24A878FA" w14:textId="77777777">
        <w:tc>
          <w:tcPr>
            <w:tcW w:w="1230" w:type="dxa"/>
            <w:tcBorders>
              <w:top w:val="single" w:sz="6" w:space="0" w:color="00000A"/>
              <w:bottom w:val="single" w:sz="6" w:space="0" w:color="00000A"/>
            </w:tcBorders>
            <w:shd w:val="clear" w:color="auto" w:fill="auto"/>
          </w:tcPr>
          <w:p w14:paraId="511C4C14" w14:textId="77777777" w:rsidR="006E0EE1" w:rsidRDefault="0053618B" w:rsidP="00611968">
            <w:pPr>
              <w:pStyle w:val="Compact"/>
              <w:keepNext/>
              <w:keepLines/>
              <w:spacing w:line="240" w:lineRule="auto"/>
              <w:rPr>
                <w:i/>
              </w:rPr>
            </w:pPr>
            <w:r>
              <w:rPr>
                <w:i/>
              </w:rPr>
              <w:t>1.</w:t>
            </w:r>
          </w:p>
        </w:tc>
        <w:tc>
          <w:tcPr>
            <w:tcW w:w="1340" w:type="dxa"/>
            <w:tcBorders>
              <w:top w:val="single" w:sz="6" w:space="0" w:color="00000A"/>
              <w:bottom w:val="single" w:sz="6" w:space="0" w:color="00000A"/>
            </w:tcBorders>
            <w:shd w:val="clear" w:color="auto" w:fill="auto"/>
          </w:tcPr>
          <w:p w14:paraId="459F6A64" w14:textId="77777777" w:rsidR="006E0EE1" w:rsidRDefault="0053618B" w:rsidP="00611968">
            <w:pPr>
              <w:pStyle w:val="Compact"/>
              <w:keepNext/>
              <w:keepLines/>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0FC150FA" w14:textId="77777777" w:rsidR="006E0EE1" w:rsidRDefault="0053618B" w:rsidP="00611968">
            <w:pPr>
              <w:pStyle w:val="Compact"/>
              <w:keepNext/>
              <w:keepLines/>
              <w:spacing w:line="240" w:lineRule="auto"/>
              <w:rPr>
                <w:i/>
              </w:rPr>
            </w:pPr>
            <w:r>
              <w:rPr>
                <w:i/>
              </w:rPr>
              <w:t>ei predikaatti</w:t>
            </w:r>
          </w:p>
        </w:tc>
        <w:tc>
          <w:tcPr>
            <w:tcW w:w="625" w:type="dxa"/>
            <w:tcBorders>
              <w:top w:val="single" w:sz="6" w:space="0" w:color="00000A"/>
              <w:bottom w:val="single" w:sz="6" w:space="0" w:color="00000A"/>
            </w:tcBorders>
            <w:shd w:val="clear" w:color="auto" w:fill="auto"/>
          </w:tcPr>
          <w:p w14:paraId="064C47B6" w14:textId="77777777" w:rsidR="006E0EE1" w:rsidRDefault="0053618B" w:rsidP="00611968">
            <w:pPr>
              <w:pStyle w:val="Compact"/>
              <w:keepNext/>
              <w:keepLines/>
              <w:spacing w:line="240" w:lineRule="auto"/>
            </w:pPr>
            <w:r>
              <w:t>1</w:t>
            </w:r>
          </w:p>
        </w:tc>
        <w:tc>
          <w:tcPr>
            <w:tcW w:w="1895" w:type="dxa"/>
            <w:tcBorders>
              <w:top w:val="single" w:sz="6" w:space="0" w:color="00000A"/>
              <w:bottom w:val="single" w:sz="6" w:space="0" w:color="00000A"/>
            </w:tcBorders>
            <w:shd w:val="clear" w:color="auto" w:fill="auto"/>
          </w:tcPr>
          <w:p w14:paraId="3767D022" w14:textId="77777777" w:rsidR="006E0EE1" w:rsidRDefault="0053618B" w:rsidP="00611968">
            <w:pPr>
              <w:pStyle w:val="Compact"/>
              <w:keepNext/>
              <w:keepLines/>
              <w:spacing w:line="240" w:lineRule="auto"/>
            </w:pPr>
            <w:r>
              <w:t>7</w:t>
            </w:r>
          </w:p>
        </w:tc>
      </w:tr>
      <w:tr w:rsidR="006E0EE1" w14:paraId="3D24DC70" w14:textId="77777777">
        <w:tc>
          <w:tcPr>
            <w:tcW w:w="1230" w:type="dxa"/>
            <w:tcBorders>
              <w:top w:val="single" w:sz="6" w:space="0" w:color="00000A"/>
              <w:bottom w:val="single" w:sz="6" w:space="0" w:color="00000A"/>
            </w:tcBorders>
            <w:shd w:val="clear" w:color="auto" w:fill="auto"/>
          </w:tcPr>
          <w:p w14:paraId="6E35D361" w14:textId="77777777" w:rsidR="006E0EE1" w:rsidRDefault="0053618B" w:rsidP="00611968">
            <w:pPr>
              <w:pStyle w:val="Compact"/>
              <w:keepNext/>
              <w:keepLines/>
              <w:spacing w:line="240" w:lineRule="auto"/>
              <w:rPr>
                <w:i/>
              </w:rPr>
            </w:pPr>
            <w:r>
              <w:rPr>
                <w:i/>
              </w:rPr>
              <w:t>1.</w:t>
            </w:r>
          </w:p>
        </w:tc>
        <w:tc>
          <w:tcPr>
            <w:tcW w:w="1340" w:type="dxa"/>
            <w:tcBorders>
              <w:top w:val="single" w:sz="6" w:space="0" w:color="00000A"/>
              <w:bottom w:val="single" w:sz="6" w:space="0" w:color="00000A"/>
            </w:tcBorders>
            <w:shd w:val="clear" w:color="auto" w:fill="auto"/>
          </w:tcPr>
          <w:p w14:paraId="21FB11CC" w14:textId="77777777" w:rsidR="006E0EE1" w:rsidRDefault="0053618B" w:rsidP="00611968">
            <w:pPr>
              <w:pStyle w:val="Compact"/>
              <w:keepNext/>
              <w:keepLines/>
              <w:spacing w:line="240" w:lineRule="auto"/>
            </w:pPr>
            <w:r>
              <w:t>–</w:t>
            </w:r>
          </w:p>
        </w:tc>
        <w:tc>
          <w:tcPr>
            <w:tcW w:w="3748" w:type="dxa"/>
            <w:tcBorders>
              <w:top w:val="single" w:sz="6" w:space="0" w:color="00000A"/>
              <w:bottom w:val="single" w:sz="6" w:space="0" w:color="00000A"/>
            </w:tcBorders>
            <w:shd w:val="clear" w:color="auto" w:fill="auto"/>
          </w:tcPr>
          <w:p w14:paraId="37E685C4" w14:textId="77777777" w:rsidR="006E0EE1" w:rsidRDefault="0053618B" w:rsidP="00611968">
            <w:pPr>
              <w:pStyle w:val="Compact"/>
              <w:keepNext/>
              <w:keepLines/>
              <w:spacing w:line="240" w:lineRule="auto"/>
              <w:rPr>
                <w:i/>
              </w:rPr>
            </w:pPr>
            <w:r>
              <w:rPr>
                <w:i/>
              </w:rPr>
              <w:t>predikaatti</w:t>
            </w:r>
          </w:p>
        </w:tc>
        <w:tc>
          <w:tcPr>
            <w:tcW w:w="625" w:type="dxa"/>
            <w:tcBorders>
              <w:top w:val="single" w:sz="6" w:space="0" w:color="00000A"/>
              <w:bottom w:val="single" w:sz="6" w:space="0" w:color="00000A"/>
            </w:tcBorders>
            <w:shd w:val="clear" w:color="auto" w:fill="auto"/>
          </w:tcPr>
          <w:p w14:paraId="21A6950F" w14:textId="77777777" w:rsidR="006E0EE1" w:rsidRDefault="0053618B" w:rsidP="00611968">
            <w:pPr>
              <w:pStyle w:val="Compact"/>
              <w:keepNext/>
              <w:keepLines/>
              <w:spacing w:line="240" w:lineRule="auto"/>
            </w:pPr>
            <w:r>
              <w:t>2</w:t>
            </w:r>
          </w:p>
        </w:tc>
        <w:tc>
          <w:tcPr>
            <w:tcW w:w="1895" w:type="dxa"/>
            <w:tcBorders>
              <w:top w:val="single" w:sz="6" w:space="0" w:color="00000A"/>
              <w:bottom w:val="single" w:sz="6" w:space="0" w:color="00000A"/>
            </w:tcBorders>
            <w:shd w:val="clear" w:color="auto" w:fill="auto"/>
          </w:tcPr>
          <w:p w14:paraId="0EB126A9" w14:textId="77777777" w:rsidR="006E0EE1" w:rsidRDefault="0053618B" w:rsidP="00611968">
            <w:pPr>
              <w:pStyle w:val="Compact"/>
              <w:keepNext/>
              <w:keepLines/>
              <w:spacing w:line="240" w:lineRule="auto"/>
            </w:pPr>
            <w:r>
              <w:t>17 ja 18</w:t>
            </w:r>
          </w:p>
        </w:tc>
      </w:tr>
      <w:tr w:rsidR="006E0EE1" w14:paraId="6C6BE8A0" w14:textId="77777777">
        <w:tc>
          <w:tcPr>
            <w:tcW w:w="1230" w:type="dxa"/>
            <w:tcBorders>
              <w:top w:val="single" w:sz="6" w:space="0" w:color="00000A"/>
              <w:bottom w:val="single" w:sz="6" w:space="0" w:color="00000A"/>
            </w:tcBorders>
            <w:shd w:val="clear" w:color="auto" w:fill="auto"/>
          </w:tcPr>
          <w:p w14:paraId="4A29939F" w14:textId="77777777" w:rsidR="006E0EE1" w:rsidRDefault="0053618B" w:rsidP="00611968">
            <w:pPr>
              <w:pStyle w:val="Compact"/>
              <w:keepNext/>
              <w:keepLines/>
              <w:spacing w:line="240" w:lineRule="auto"/>
            </w:pPr>
            <w:r>
              <w:t>–</w:t>
            </w:r>
          </w:p>
        </w:tc>
        <w:tc>
          <w:tcPr>
            <w:tcW w:w="1340" w:type="dxa"/>
            <w:tcBorders>
              <w:top w:val="single" w:sz="6" w:space="0" w:color="00000A"/>
              <w:bottom w:val="single" w:sz="6" w:space="0" w:color="00000A"/>
            </w:tcBorders>
            <w:shd w:val="clear" w:color="auto" w:fill="auto"/>
          </w:tcPr>
          <w:p w14:paraId="381119EC" w14:textId="77777777" w:rsidR="006E0EE1" w:rsidRDefault="0053618B" w:rsidP="00611968">
            <w:pPr>
              <w:pStyle w:val="Compact"/>
              <w:keepNext/>
              <w:keepLines/>
              <w:spacing w:line="240" w:lineRule="auto"/>
              <w:rPr>
                <w:i/>
              </w:rPr>
            </w:pPr>
            <w:r>
              <w:rPr>
                <w:i/>
              </w:rPr>
              <w:t>pl.perf/perf.</w:t>
            </w:r>
          </w:p>
        </w:tc>
        <w:tc>
          <w:tcPr>
            <w:tcW w:w="3748" w:type="dxa"/>
            <w:tcBorders>
              <w:top w:val="single" w:sz="6" w:space="0" w:color="00000A"/>
              <w:bottom w:val="single" w:sz="6" w:space="0" w:color="00000A"/>
            </w:tcBorders>
            <w:shd w:val="clear" w:color="auto" w:fill="auto"/>
          </w:tcPr>
          <w:p w14:paraId="031C4070" w14:textId="77777777" w:rsidR="006E0EE1" w:rsidRDefault="0053618B" w:rsidP="00611968">
            <w:pPr>
              <w:pStyle w:val="Compact"/>
              <w:keepNext/>
              <w:keepLines/>
              <w:spacing w:line="240" w:lineRule="auto"/>
            </w:pPr>
            <w:r>
              <w:t>–</w:t>
            </w:r>
          </w:p>
        </w:tc>
        <w:tc>
          <w:tcPr>
            <w:tcW w:w="625" w:type="dxa"/>
            <w:tcBorders>
              <w:top w:val="single" w:sz="6" w:space="0" w:color="00000A"/>
              <w:bottom w:val="single" w:sz="6" w:space="0" w:color="00000A"/>
            </w:tcBorders>
            <w:shd w:val="clear" w:color="auto" w:fill="auto"/>
          </w:tcPr>
          <w:p w14:paraId="6DE0CA06" w14:textId="77777777" w:rsidR="006E0EE1" w:rsidRDefault="0053618B" w:rsidP="00611968">
            <w:pPr>
              <w:pStyle w:val="Compact"/>
              <w:keepNext/>
              <w:keepLines/>
              <w:spacing w:line="240" w:lineRule="auto"/>
            </w:pPr>
            <w:r>
              <w:t>3</w:t>
            </w:r>
          </w:p>
        </w:tc>
        <w:tc>
          <w:tcPr>
            <w:tcW w:w="1895" w:type="dxa"/>
            <w:tcBorders>
              <w:top w:val="single" w:sz="6" w:space="0" w:color="00000A"/>
              <w:bottom w:val="single" w:sz="6" w:space="0" w:color="00000A"/>
            </w:tcBorders>
            <w:shd w:val="clear" w:color="auto" w:fill="auto"/>
          </w:tcPr>
          <w:p w14:paraId="63B33101" w14:textId="77777777" w:rsidR="006E0EE1" w:rsidRDefault="0053618B" w:rsidP="00611968">
            <w:pPr>
              <w:pStyle w:val="Compact"/>
              <w:keepNext/>
              <w:keepLines/>
              <w:spacing w:line="240" w:lineRule="auto"/>
            </w:pPr>
            <w:r>
              <w:t>12</w:t>
            </w:r>
          </w:p>
        </w:tc>
      </w:tr>
      <w:tr w:rsidR="006E0EE1" w14:paraId="1B34074B" w14:textId="77777777">
        <w:tc>
          <w:tcPr>
            <w:tcW w:w="1230" w:type="dxa"/>
            <w:tcBorders>
              <w:top w:val="single" w:sz="6" w:space="0" w:color="00000A"/>
              <w:bottom w:val="single" w:sz="6" w:space="0" w:color="00000A"/>
            </w:tcBorders>
            <w:shd w:val="clear" w:color="auto" w:fill="auto"/>
          </w:tcPr>
          <w:p w14:paraId="02C8263C" w14:textId="77777777" w:rsidR="006E0EE1" w:rsidRDefault="0053618B">
            <w:pPr>
              <w:pStyle w:val="Compact"/>
              <w:spacing w:line="240" w:lineRule="auto"/>
              <w:rPr>
                <w:i/>
              </w:rPr>
            </w:pPr>
            <w:r>
              <w:rPr>
                <w:i/>
              </w:rPr>
              <w:t>muu kuin 1.</w:t>
            </w:r>
          </w:p>
        </w:tc>
        <w:tc>
          <w:tcPr>
            <w:tcW w:w="1340" w:type="dxa"/>
            <w:tcBorders>
              <w:top w:val="single" w:sz="6" w:space="0" w:color="00000A"/>
              <w:bottom w:val="single" w:sz="6" w:space="0" w:color="00000A"/>
            </w:tcBorders>
            <w:shd w:val="clear" w:color="auto" w:fill="auto"/>
          </w:tcPr>
          <w:p w14:paraId="536F72AF"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758F87D4" w14:textId="77777777" w:rsidR="006E0EE1" w:rsidRDefault="0053618B">
            <w:pPr>
              <w:pStyle w:val="Compact"/>
              <w:spacing w:line="240" w:lineRule="auto"/>
              <w:rPr>
                <w:i/>
              </w:rPr>
            </w:pPr>
            <w:r>
              <w:rPr>
                <w:i/>
              </w:rPr>
              <w:t>osa kompleksista lauseketta</w:t>
            </w:r>
          </w:p>
        </w:tc>
        <w:tc>
          <w:tcPr>
            <w:tcW w:w="625" w:type="dxa"/>
            <w:tcBorders>
              <w:top w:val="single" w:sz="6" w:space="0" w:color="00000A"/>
              <w:bottom w:val="single" w:sz="6" w:space="0" w:color="00000A"/>
            </w:tcBorders>
            <w:shd w:val="clear" w:color="auto" w:fill="auto"/>
          </w:tcPr>
          <w:p w14:paraId="1E5AC235" w14:textId="77777777" w:rsidR="006E0EE1" w:rsidRDefault="0053618B">
            <w:pPr>
              <w:pStyle w:val="Compact"/>
              <w:spacing w:line="240" w:lineRule="auto"/>
            </w:pPr>
            <w:r>
              <w:t>4</w:t>
            </w:r>
          </w:p>
        </w:tc>
        <w:tc>
          <w:tcPr>
            <w:tcW w:w="1895" w:type="dxa"/>
            <w:tcBorders>
              <w:top w:val="single" w:sz="6" w:space="0" w:color="00000A"/>
              <w:bottom w:val="single" w:sz="6" w:space="0" w:color="00000A"/>
            </w:tcBorders>
            <w:shd w:val="clear" w:color="auto" w:fill="auto"/>
          </w:tcPr>
          <w:p w14:paraId="1AD93E34" w14:textId="77777777" w:rsidR="006E0EE1" w:rsidRDefault="0053618B">
            <w:pPr>
              <w:pStyle w:val="Compact"/>
              <w:spacing w:line="240" w:lineRule="auto"/>
            </w:pPr>
            <w:r>
              <w:t>9</w:t>
            </w:r>
          </w:p>
        </w:tc>
      </w:tr>
      <w:tr w:rsidR="006E0EE1" w14:paraId="72B98556" w14:textId="77777777">
        <w:tc>
          <w:tcPr>
            <w:tcW w:w="1230" w:type="dxa"/>
            <w:tcBorders>
              <w:top w:val="single" w:sz="6" w:space="0" w:color="00000A"/>
              <w:bottom w:val="single" w:sz="6" w:space="0" w:color="00000A"/>
            </w:tcBorders>
            <w:shd w:val="clear" w:color="auto" w:fill="auto"/>
          </w:tcPr>
          <w:p w14:paraId="360876C7"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7DC18269"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03B4F959" w14:textId="77777777" w:rsidR="006E0EE1" w:rsidRDefault="0053618B">
            <w:pPr>
              <w:pStyle w:val="Compact"/>
              <w:spacing w:line="240" w:lineRule="auto"/>
              <w:rPr>
                <w:i/>
              </w:rPr>
            </w:pPr>
            <w:r>
              <w:rPr>
                <w:i/>
              </w:rPr>
              <w:t>subjekti</w:t>
            </w:r>
          </w:p>
        </w:tc>
        <w:tc>
          <w:tcPr>
            <w:tcW w:w="625" w:type="dxa"/>
            <w:tcBorders>
              <w:top w:val="single" w:sz="6" w:space="0" w:color="00000A"/>
              <w:bottom w:val="single" w:sz="6" w:space="0" w:color="00000A"/>
            </w:tcBorders>
            <w:shd w:val="clear" w:color="auto" w:fill="auto"/>
          </w:tcPr>
          <w:p w14:paraId="50CE80E8" w14:textId="77777777" w:rsidR="006E0EE1" w:rsidRDefault="0053618B">
            <w:pPr>
              <w:pStyle w:val="Compact"/>
              <w:spacing w:line="240" w:lineRule="auto"/>
            </w:pPr>
            <w:r>
              <w:t>6</w:t>
            </w:r>
          </w:p>
        </w:tc>
        <w:tc>
          <w:tcPr>
            <w:tcW w:w="1895" w:type="dxa"/>
            <w:tcBorders>
              <w:top w:val="single" w:sz="6" w:space="0" w:color="00000A"/>
              <w:bottom w:val="single" w:sz="6" w:space="0" w:color="00000A"/>
            </w:tcBorders>
            <w:shd w:val="clear" w:color="auto" w:fill="auto"/>
          </w:tcPr>
          <w:p w14:paraId="1D341941" w14:textId="77777777" w:rsidR="006E0EE1" w:rsidRDefault="0053618B">
            <w:pPr>
              <w:pStyle w:val="Compact"/>
              <w:spacing w:line="240" w:lineRule="auto"/>
            </w:pPr>
            <w:r>
              <w:t>11</w:t>
            </w:r>
          </w:p>
        </w:tc>
      </w:tr>
      <w:tr w:rsidR="006E0EE1" w14:paraId="4C0A2ED1" w14:textId="77777777">
        <w:tc>
          <w:tcPr>
            <w:tcW w:w="1230" w:type="dxa"/>
            <w:tcBorders>
              <w:top w:val="single" w:sz="6" w:space="0" w:color="00000A"/>
              <w:bottom w:val="single" w:sz="6" w:space="0" w:color="00000A"/>
            </w:tcBorders>
            <w:shd w:val="clear" w:color="auto" w:fill="auto"/>
          </w:tcPr>
          <w:p w14:paraId="523D3352" w14:textId="77777777" w:rsidR="006E0EE1" w:rsidRDefault="0053618B">
            <w:pPr>
              <w:pStyle w:val="Compact"/>
              <w:spacing w:line="240" w:lineRule="auto"/>
            </w:pPr>
            <w:r>
              <w:t>–</w:t>
            </w:r>
          </w:p>
        </w:tc>
        <w:tc>
          <w:tcPr>
            <w:tcW w:w="1340" w:type="dxa"/>
            <w:tcBorders>
              <w:top w:val="single" w:sz="6" w:space="0" w:color="00000A"/>
              <w:bottom w:val="single" w:sz="6" w:space="0" w:color="00000A"/>
            </w:tcBorders>
            <w:shd w:val="clear" w:color="auto" w:fill="auto"/>
          </w:tcPr>
          <w:p w14:paraId="10E6AD07" w14:textId="77777777" w:rsidR="006E0EE1" w:rsidRDefault="0053618B">
            <w:pPr>
              <w:pStyle w:val="Compact"/>
              <w:spacing w:line="240" w:lineRule="auto"/>
              <w:rPr>
                <w:i/>
              </w:rPr>
            </w:pPr>
            <w:r>
              <w:rPr>
                <w:i/>
              </w:rPr>
              <w:t>preesens</w:t>
            </w:r>
          </w:p>
        </w:tc>
        <w:tc>
          <w:tcPr>
            <w:tcW w:w="3748" w:type="dxa"/>
            <w:tcBorders>
              <w:top w:val="single" w:sz="6" w:space="0" w:color="00000A"/>
              <w:bottom w:val="single" w:sz="6" w:space="0" w:color="00000A"/>
            </w:tcBorders>
            <w:shd w:val="clear" w:color="auto" w:fill="auto"/>
          </w:tcPr>
          <w:p w14:paraId="7C88B005" w14:textId="77777777" w:rsidR="006E0EE1" w:rsidRDefault="0053618B">
            <w:pPr>
              <w:pStyle w:val="Compact"/>
              <w:spacing w:line="240" w:lineRule="auto"/>
              <w:rPr>
                <w:i/>
              </w:rPr>
            </w:pPr>
            <w:r>
              <w:rPr>
                <w:i/>
              </w:rPr>
              <w:t>ei predikaatti</w:t>
            </w:r>
          </w:p>
        </w:tc>
        <w:tc>
          <w:tcPr>
            <w:tcW w:w="625" w:type="dxa"/>
            <w:tcBorders>
              <w:top w:val="single" w:sz="6" w:space="0" w:color="00000A"/>
              <w:bottom w:val="single" w:sz="6" w:space="0" w:color="00000A"/>
            </w:tcBorders>
            <w:shd w:val="clear" w:color="auto" w:fill="auto"/>
          </w:tcPr>
          <w:p w14:paraId="22D59ECA" w14:textId="77777777" w:rsidR="006E0EE1" w:rsidRDefault="0053618B">
            <w:pPr>
              <w:pStyle w:val="Compact"/>
              <w:spacing w:line="240" w:lineRule="auto"/>
            </w:pPr>
            <w:r>
              <w:t>8</w:t>
            </w:r>
          </w:p>
        </w:tc>
        <w:tc>
          <w:tcPr>
            <w:tcW w:w="1895" w:type="dxa"/>
            <w:tcBorders>
              <w:top w:val="single" w:sz="6" w:space="0" w:color="00000A"/>
              <w:bottom w:val="single" w:sz="6" w:space="0" w:color="00000A"/>
            </w:tcBorders>
            <w:shd w:val="clear" w:color="auto" w:fill="auto"/>
          </w:tcPr>
          <w:p w14:paraId="78395F4E" w14:textId="77777777" w:rsidR="006E0EE1" w:rsidRDefault="0053618B">
            <w:pPr>
              <w:pStyle w:val="Compact"/>
              <w:spacing w:line="240" w:lineRule="auto"/>
            </w:pPr>
            <w:r>
              <w:t>13</w:t>
            </w:r>
          </w:p>
        </w:tc>
      </w:tr>
      <w:tr w:rsidR="006E0EE1" w14:paraId="5748E6FD" w14:textId="77777777">
        <w:tc>
          <w:tcPr>
            <w:tcW w:w="1230" w:type="dxa"/>
            <w:tcBorders>
              <w:top w:val="single" w:sz="6" w:space="0" w:color="00000A"/>
              <w:bottom w:val="single" w:sz="6" w:space="0" w:color="00000A"/>
            </w:tcBorders>
            <w:shd w:val="clear" w:color="auto" w:fill="auto"/>
          </w:tcPr>
          <w:p w14:paraId="3DB2EEF4" w14:textId="77777777" w:rsidR="006E0EE1" w:rsidRDefault="0053618B">
            <w:pPr>
              <w:pStyle w:val="Compact"/>
              <w:spacing w:line="240" w:lineRule="auto"/>
              <w:rPr>
                <w:i/>
              </w:rPr>
            </w:pPr>
            <w:r>
              <w:rPr>
                <w:i/>
              </w:rPr>
              <w:t>muu kuin 1.</w:t>
            </w:r>
          </w:p>
        </w:tc>
        <w:tc>
          <w:tcPr>
            <w:tcW w:w="1340" w:type="dxa"/>
            <w:tcBorders>
              <w:top w:val="single" w:sz="6" w:space="0" w:color="00000A"/>
              <w:bottom w:val="single" w:sz="6" w:space="0" w:color="00000A"/>
            </w:tcBorders>
            <w:shd w:val="clear" w:color="auto" w:fill="auto"/>
          </w:tcPr>
          <w:p w14:paraId="1485D71E" w14:textId="77777777" w:rsidR="006E0EE1" w:rsidRDefault="0053618B">
            <w:pPr>
              <w:pStyle w:val="Compact"/>
              <w:spacing w:line="240" w:lineRule="auto"/>
            </w:pPr>
            <w:r>
              <w:t>–</w:t>
            </w:r>
          </w:p>
        </w:tc>
        <w:tc>
          <w:tcPr>
            <w:tcW w:w="3748" w:type="dxa"/>
            <w:tcBorders>
              <w:top w:val="single" w:sz="6" w:space="0" w:color="00000A"/>
              <w:bottom w:val="single" w:sz="6" w:space="0" w:color="00000A"/>
            </w:tcBorders>
            <w:shd w:val="clear" w:color="auto" w:fill="auto"/>
          </w:tcPr>
          <w:p w14:paraId="6D9A5085" w14:textId="77777777" w:rsidR="006E0EE1" w:rsidRDefault="0053618B">
            <w:pPr>
              <w:pStyle w:val="Compact"/>
              <w:spacing w:line="240" w:lineRule="auto"/>
              <w:rPr>
                <w:i/>
              </w:rPr>
            </w:pPr>
            <w:r>
              <w:rPr>
                <w:i/>
              </w:rPr>
              <w:t>predikaatti</w:t>
            </w:r>
          </w:p>
        </w:tc>
        <w:tc>
          <w:tcPr>
            <w:tcW w:w="625" w:type="dxa"/>
            <w:tcBorders>
              <w:top w:val="single" w:sz="6" w:space="0" w:color="00000A"/>
              <w:bottom w:val="single" w:sz="6" w:space="0" w:color="00000A"/>
            </w:tcBorders>
            <w:shd w:val="clear" w:color="auto" w:fill="auto"/>
          </w:tcPr>
          <w:p w14:paraId="540FE81D" w14:textId="77777777" w:rsidR="006E0EE1" w:rsidRDefault="0053618B">
            <w:pPr>
              <w:pStyle w:val="Compact"/>
              <w:spacing w:line="240" w:lineRule="auto"/>
            </w:pPr>
            <w:r>
              <w:t>13</w:t>
            </w:r>
          </w:p>
        </w:tc>
        <w:tc>
          <w:tcPr>
            <w:tcW w:w="1895" w:type="dxa"/>
            <w:tcBorders>
              <w:top w:val="single" w:sz="6" w:space="0" w:color="00000A"/>
              <w:bottom w:val="single" w:sz="6" w:space="0" w:color="00000A"/>
            </w:tcBorders>
            <w:shd w:val="clear" w:color="auto" w:fill="auto"/>
          </w:tcPr>
          <w:p w14:paraId="01488CA9" w14:textId="77777777" w:rsidR="006E0EE1" w:rsidRDefault="0053618B">
            <w:pPr>
              <w:pStyle w:val="Compact"/>
              <w:spacing w:line="240" w:lineRule="auto"/>
            </w:pPr>
            <w:r>
              <w:t>19</w:t>
            </w:r>
          </w:p>
        </w:tc>
      </w:tr>
      <w:tr w:rsidR="006E0EE1" w14:paraId="63B75FF9" w14:textId="77777777">
        <w:tc>
          <w:tcPr>
            <w:tcW w:w="1230" w:type="dxa"/>
            <w:tcBorders>
              <w:top w:val="single" w:sz="6" w:space="0" w:color="00000A"/>
              <w:bottom w:val="single" w:sz="6" w:space="0" w:color="00000A"/>
            </w:tcBorders>
            <w:shd w:val="clear" w:color="auto" w:fill="auto"/>
          </w:tcPr>
          <w:p w14:paraId="22D26F93" w14:textId="77777777" w:rsidR="006E0EE1" w:rsidRDefault="0053618B">
            <w:pPr>
              <w:pStyle w:val="Compact"/>
              <w:spacing w:line="240" w:lineRule="auto"/>
              <w:rPr>
                <w:i/>
              </w:rPr>
            </w:pPr>
            <w:r>
              <w:rPr>
                <w:i/>
              </w:rPr>
              <w:t>muu kuin 1.</w:t>
            </w:r>
          </w:p>
        </w:tc>
        <w:tc>
          <w:tcPr>
            <w:tcW w:w="1340" w:type="dxa"/>
            <w:tcBorders>
              <w:top w:val="single" w:sz="6" w:space="0" w:color="00000A"/>
              <w:bottom w:val="single" w:sz="6" w:space="0" w:color="00000A"/>
            </w:tcBorders>
            <w:shd w:val="clear" w:color="auto" w:fill="auto"/>
          </w:tcPr>
          <w:p w14:paraId="7E0F1C69" w14:textId="77777777" w:rsidR="006E0EE1" w:rsidRDefault="0053618B">
            <w:pPr>
              <w:pStyle w:val="Compact"/>
              <w:spacing w:line="240" w:lineRule="auto"/>
              <w:rPr>
                <w:i/>
              </w:rPr>
            </w:pPr>
            <w:r>
              <w:rPr>
                <w:i/>
              </w:rPr>
              <w:t>imperfekti</w:t>
            </w:r>
          </w:p>
        </w:tc>
        <w:tc>
          <w:tcPr>
            <w:tcW w:w="3748" w:type="dxa"/>
            <w:tcBorders>
              <w:top w:val="single" w:sz="6" w:space="0" w:color="00000A"/>
              <w:bottom w:val="single" w:sz="6" w:space="0" w:color="00000A"/>
            </w:tcBorders>
            <w:shd w:val="clear" w:color="auto" w:fill="auto"/>
          </w:tcPr>
          <w:p w14:paraId="24C1E953" w14:textId="77777777" w:rsidR="006E0EE1" w:rsidRDefault="0053618B">
            <w:pPr>
              <w:pStyle w:val="Compact"/>
              <w:spacing w:line="240" w:lineRule="auto"/>
              <w:rPr>
                <w:i/>
                <w:lang w:val="fi-FI"/>
              </w:rPr>
            </w:pPr>
            <w:r>
              <w:rPr>
                <w:i/>
                <w:lang w:val="fi-FI"/>
              </w:rPr>
              <w:t>ei predikaatti, ei subjekti, ei osana kompleksista lauseketta</w:t>
            </w:r>
          </w:p>
        </w:tc>
        <w:tc>
          <w:tcPr>
            <w:tcW w:w="625" w:type="dxa"/>
            <w:tcBorders>
              <w:top w:val="single" w:sz="6" w:space="0" w:color="00000A"/>
              <w:bottom w:val="single" w:sz="6" w:space="0" w:color="00000A"/>
            </w:tcBorders>
            <w:shd w:val="clear" w:color="auto" w:fill="auto"/>
          </w:tcPr>
          <w:p w14:paraId="3E20CE53" w14:textId="77777777" w:rsidR="006E0EE1" w:rsidRDefault="0053618B">
            <w:pPr>
              <w:pStyle w:val="Compact"/>
              <w:spacing w:line="240" w:lineRule="auto"/>
            </w:pPr>
            <w:r>
              <w:t>7 ja 9</w:t>
            </w:r>
          </w:p>
        </w:tc>
        <w:tc>
          <w:tcPr>
            <w:tcW w:w="1895" w:type="dxa"/>
            <w:tcBorders>
              <w:top w:val="single" w:sz="6" w:space="0" w:color="00000A"/>
              <w:bottom w:val="single" w:sz="6" w:space="0" w:color="00000A"/>
            </w:tcBorders>
            <w:shd w:val="clear" w:color="auto" w:fill="auto"/>
          </w:tcPr>
          <w:p w14:paraId="0B981056" w14:textId="77777777" w:rsidR="006E0EE1" w:rsidRDefault="0053618B">
            <w:pPr>
              <w:pStyle w:val="Compact"/>
              <w:spacing w:line="240" w:lineRule="auto"/>
            </w:pPr>
            <w:r>
              <w:t>10</w:t>
            </w:r>
          </w:p>
        </w:tc>
      </w:tr>
    </w:tbl>
    <w:p w14:paraId="0CE9BE29" w14:textId="77777777" w:rsidR="006E0EE1" w:rsidRDefault="006E0EE1">
      <w:pPr>
        <w:pStyle w:val="Compact"/>
        <w:spacing w:line="240" w:lineRule="auto"/>
      </w:pPr>
    </w:p>
    <w:p w14:paraId="7E30D12E" w14:textId="77777777" w:rsidR="006E0EE1" w:rsidRPr="000674B3" w:rsidRDefault="0053618B">
      <w:pPr>
        <w:pStyle w:val="BodyText"/>
        <w:rPr>
          <w:lang w:val="fi-FI"/>
        </w:rPr>
      </w:pPr>
      <w:r>
        <w:rPr>
          <w:lang w:val="fi-FI"/>
        </w:rPr>
        <w:t xml:space="preserve">Taulukon mukaan ryhmä 1 voidaan rakenteiden tasolla määritellä siten, että siinä on nominaalinen topiikki-indikaattori, jonka pääverbi esiintyy ensimmäisessä persoonassa ja imperfektissä. Ryhmän 4 puolestaan erottaa muista se, että asumisaiheeseen viitataan siinä jollakin kompleksisella lausekkeella, kuten </w:t>
      </w:r>
      <w:r>
        <w:rPr>
          <w:i/>
          <w:lang w:val="fi-FI"/>
        </w:rPr>
        <w:t>asunnon hankinta</w:t>
      </w:r>
      <w:r>
        <w:rPr>
          <w:lang w:val="fi-FI"/>
        </w:rPr>
        <w:t xml:space="preserve"> tai </w:t>
      </w:r>
      <w:r>
        <w:rPr>
          <w:i/>
          <w:lang w:val="fi-FI"/>
        </w:rPr>
        <w:t>asumisen järjestäminen</w:t>
      </w:r>
      <w:r>
        <w:rPr>
          <w:lang w:val="fi-FI"/>
        </w:rPr>
        <w:t xml:space="preserve">. Ryhmä 3 taas voidaan määritellä ennen kaikkea aikamuodon pohjalta: siihen kuuluvat tapaukset, joissa verbi on pluskvamperfektissä. </w:t>
      </w:r>
      <w:commentRangeStart w:id="383"/>
      <w:r>
        <w:rPr>
          <w:lang w:val="fi-FI"/>
        </w:rPr>
        <w:t>Ryhmien 10, 11 ja 12 osalta ei tässä esitetyn päätöksentekopuun perusteella voida esittää selkeitä piirteitä, jotka johtaisivat tapauksen sijoittamiseen juuri näihin ryhmiin. Lisäksi on huomattava, että esimerkin sijoittaminen ryhmään 5 on perustunut täysin artikkelin kirjoittajien tulkintaan: se, että tulevaa topiikkia on eksplisiittisesti pohjustettu aiemmassa tekstissä, ei ole pääteltävissä siitä, minkälaisia rakenteita topiikkia asettavassa virkkeessä on käytetty.</w:t>
      </w:r>
      <w:commentRangeEnd w:id="383"/>
      <w:r w:rsidR="003945A3">
        <w:rPr>
          <w:rStyle w:val="CommentReference"/>
          <w:rFonts w:ascii="Cambria" w:hAnsi="Cambria"/>
        </w:rPr>
        <w:commentReference w:id="383"/>
      </w:r>
    </w:p>
    <w:p w14:paraId="31D5CAF2" w14:textId="77777777" w:rsidR="006E0EE1" w:rsidRDefault="006E0EE1">
      <w:pPr>
        <w:pStyle w:val="Compact"/>
        <w:rPr>
          <w:lang w:val="fi-FI"/>
        </w:rPr>
      </w:pPr>
    </w:p>
    <w:p w14:paraId="71D77BDB" w14:textId="77777777" w:rsidR="006E0EE1" w:rsidRDefault="0053618B">
      <w:pPr>
        <w:pStyle w:val="Heading1"/>
        <w:rPr>
          <w:lang w:val="fi-FI"/>
        </w:rPr>
      </w:pPr>
      <w:bookmarkStart w:id="384" w:name="paatelmat"/>
      <w:bookmarkEnd w:id="384"/>
      <w:r>
        <w:rPr>
          <w:lang w:val="fi-FI"/>
        </w:rPr>
        <w:t>Päätelmät</w:t>
      </w:r>
    </w:p>
    <w:p w14:paraId="72B76782" w14:textId="77777777" w:rsidR="006E0EE1" w:rsidRDefault="006E0EE1">
      <w:pPr>
        <w:pStyle w:val="Compact"/>
        <w:rPr>
          <w:lang w:val="fi-FI"/>
        </w:rPr>
      </w:pPr>
    </w:p>
    <w:p w14:paraId="010AD640" w14:textId="77777777" w:rsidR="006E0EE1" w:rsidRDefault="0053618B">
      <w:pPr>
        <w:pStyle w:val="FirstParagraph"/>
        <w:rPr>
          <w:lang w:val="fi-FI"/>
        </w:rPr>
      </w:pPr>
      <w:r>
        <w:rPr>
          <w:lang w:val="fi-FI"/>
        </w:rPr>
        <w:t xml:space="preserve">Tarkastelimme tässä tutkimuksessa tekstikappaleen topiikin muodostumista korpusvetoisesti, kahdella menetelmällä. Tavoitteenamme oli selvittää, millaisia tapoja yliopisto-opiskelijat käyttävät matkaraporteissaan saman topiikin asettamiseen ja </w:t>
      </w:r>
      <w:commentRangeStart w:id="385"/>
      <w:r>
        <w:rPr>
          <w:lang w:val="fi-FI"/>
        </w:rPr>
        <w:t>miten näitä tapoja voidaan määritellä toisaalta funktionaalisesti, toisaalta syntaktisesti.</w:t>
      </w:r>
      <w:commentRangeEnd w:id="385"/>
      <w:r w:rsidR="003E5365">
        <w:rPr>
          <w:rStyle w:val="CommentReference"/>
          <w:rFonts w:ascii="Cambria" w:hAnsi="Cambria"/>
        </w:rPr>
        <w:commentReference w:id="385"/>
      </w:r>
    </w:p>
    <w:p w14:paraId="17C9F7A5" w14:textId="77777777" w:rsidR="006E0EE1" w:rsidRDefault="006E0EE1">
      <w:pPr>
        <w:pStyle w:val="Compact"/>
        <w:spacing w:line="240" w:lineRule="auto"/>
        <w:rPr>
          <w:lang w:val="fi-FI"/>
        </w:rPr>
      </w:pPr>
    </w:p>
    <w:p w14:paraId="3A2E36BB" w14:textId="77777777" w:rsidR="006E0EE1" w:rsidRDefault="0053618B">
      <w:pPr>
        <w:pStyle w:val="BodyText"/>
        <w:rPr>
          <w:lang w:val="fi-FI"/>
        </w:rPr>
      </w:pPr>
      <w:r>
        <w:rPr>
          <w:lang w:val="fi-FI"/>
        </w:rPr>
        <w:t xml:space="preserve">Tutkimuksen aineistona oli yliopisto-opiskelijoiden kirjoittamista matkakertomuksista koostettu korpus, ja osa artikkelin löydöksistä liittyykin eittämättä myös tekstilajille ominaisiin ilmaisutapoihin, vaikka tutkimuksen keskiössä olivat virkkeet ja niiden väliset </w:t>
      </w:r>
      <w:r>
        <w:rPr>
          <w:lang w:val="fi-FI"/>
        </w:rPr>
        <w:lastRenderedPageBreak/>
        <w:t>suhteet. Käyttämämme aineisto ja menetelmät eivät tarjoa vastauksia siihen, miksi kirjoittajat ovat päätyneet ehkä hieman luettelomaisestikin kirjoittamaan ohjeessa annetuista aiheista sen sijaan, että olisivat kirjoittaneet hierarkkisesti rakentuneen tekstin.</w:t>
      </w:r>
    </w:p>
    <w:p w14:paraId="19F67559" w14:textId="77777777" w:rsidR="006E0EE1" w:rsidRDefault="006E0EE1">
      <w:pPr>
        <w:pStyle w:val="Compact"/>
        <w:spacing w:line="240" w:lineRule="auto"/>
        <w:rPr>
          <w:lang w:val="fi-FI"/>
        </w:rPr>
      </w:pPr>
    </w:p>
    <w:p w14:paraId="1F008531" w14:textId="5D6348B1" w:rsidR="006E0EE1" w:rsidRPr="000674B3" w:rsidRDefault="0053618B">
      <w:pPr>
        <w:pStyle w:val="BodyText"/>
        <w:rPr>
          <w:lang w:val="fi-FI"/>
        </w:rPr>
      </w:pPr>
      <w:r>
        <w:rPr>
          <w:lang w:val="fi-FI"/>
        </w:rPr>
        <w:t xml:space="preserve">Laadullisen analyysin tuloksena erotimme 13 erilaista tapaa toteuttaa kappaleenalkuinen siirtymä topiikista toiseen. Pääpiirteissään näiden 13 ryhmän eroavaisuudet palautuvat siihen, </w:t>
      </w:r>
      <w:commentRangeStart w:id="386"/>
      <w:r>
        <w:rPr>
          <w:lang w:val="fi-FI"/>
        </w:rPr>
        <w:t xml:space="preserve">millaisessa suhteessa aloitusvirkkeessä esitetty topiikki on aiempaan tekstiin, </w:t>
      </w:r>
      <w:commentRangeEnd w:id="386"/>
      <w:r w:rsidR="00F36AD2">
        <w:rPr>
          <w:rStyle w:val="CommentReference"/>
          <w:rFonts w:ascii="Cambria" w:hAnsi="Cambria"/>
        </w:rPr>
        <w:commentReference w:id="386"/>
      </w:r>
      <w:r>
        <w:rPr>
          <w:lang w:val="fi-FI"/>
        </w:rPr>
        <w:t>millaisesta näkökulmasta käsin kirjoittaja lähestyy tekstinsä aihetta ja siihen, miten aikaa ja paikkaa on käytetty topiikin ankkuroimiseen</w:t>
      </w:r>
      <w:r w:rsidR="00034429">
        <w:rPr>
          <w:lang w:val="fi-FI"/>
        </w:rPr>
        <w:t xml:space="preserve">. </w:t>
      </w:r>
      <w:r w:rsidR="00034429" w:rsidRPr="00F36AD2">
        <w:rPr>
          <w:highlight w:val="cyan"/>
          <w:lang w:val="fi-FI"/>
        </w:rPr>
        <w:t>Saman suuntaisia</w:t>
      </w:r>
      <w:r w:rsidR="00034429">
        <w:rPr>
          <w:lang w:val="fi-FI"/>
        </w:rPr>
        <w:t xml:space="preserve"> havaintoja </w:t>
      </w:r>
      <w:r w:rsidR="00C7500A">
        <w:rPr>
          <w:lang w:val="fi-FI"/>
        </w:rPr>
        <w:t xml:space="preserve">on tehty </w:t>
      </w:r>
      <w:r w:rsidR="00034429">
        <w:rPr>
          <w:lang w:val="fi-FI"/>
        </w:rPr>
        <w:t xml:space="preserve">retorisen rakenteen kehyksessä (ks. </w:t>
      </w:r>
      <w:r w:rsidR="00142F74">
        <w:rPr>
          <w:lang w:val="fi-FI"/>
        </w:rPr>
        <w:t xml:space="preserve">Komppa </w:t>
      </w:r>
      <w:r w:rsidR="00C7500A">
        <w:rPr>
          <w:lang w:val="fi-FI"/>
        </w:rPr>
        <w:t>2012: 158–</w:t>
      </w:r>
      <w:r w:rsidR="00034429">
        <w:rPr>
          <w:lang w:val="fi-FI"/>
        </w:rPr>
        <w:t>66)</w:t>
      </w:r>
      <w:r>
        <w:rPr>
          <w:lang w:val="fi-FI"/>
        </w:rPr>
        <w:t>. Tilastollisessa rakenteiden tason analyysissa monet laadullisen analyysin tuloksena laadituista ryhmistä pystyttiin lopulta päättelemään hyödyntämällä kolmea yksinkertaista muuttujaa: predikaatin persoonaa ja aikamuotoa sekä indikaattorisanan dependenssiroolia.</w:t>
      </w:r>
    </w:p>
    <w:p w14:paraId="72026291" w14:textId="77777777" w:rsidR="006E0EE1" w:rsidRDefault="006E0EE1">
      <w:pPr>
        <w:pStyle w:val="Compact"/>
        <w:spacing w:line="240" w:lineRule="auto"/>
        <w:rPr>
          <w:lang w:val="fi-FI"/>
        </w:rPr>
      </w:pPr>
    </w:p>
    <w:p w14:paraId="608C569A" w14:textId="58A0A9AC" w:rsidR="006E0EE1" w:rsidRPr="000674B3" w:rsidRDefault="0053618B">
      <w:pPr>
        <w:pStyle w:val="BodyText"/>
        <w:rPr>
          <w:lang w:val="fi-FI"/>
        </w:rPr>
      </w:pPr>
      <w:r>
        <w:rPr>
          <w:lang w:val="fi-FI"/>
        </w:rPr>
        <w:t xml:space="preserve">Esimerkiksi </w:t>
      </w:r>
      <w:commentRangeStart w:id="387"/>
      <w:r>
        <w:rPr>
          <w:lang w:val="fi-FI"/>
        </w:rPr>
        <w:t xml:space="preserve">tekstilajeja tai argumentointia käsitellessään opettajan tai oppimateriaalin tekijän on usein turvauduttava melko abstrakteihin komponentteihin ja määritelmiin. </w:t>
      </w:r>
      <w:commentRangeEnd w:id="387"/>
      <w:r w:rsidR="00F36AD2">
        <w:rPr>
          <w:rStyle w:val="CommentReference"/>
          <w:rFonts w:ascii="Cambria" w:hAnsi="Cambria"/>
        </w:rPr>
        <w:commentReference w:id="387"/>
      </w:r>
      <w:r>
        <w:rPr>
          <w:lang w:val="fi-FI"/>
        </w:rPr>
        <w:t xml:space="preserve">Yhtenä tämän tutkimuksen tuloksena ovatkin funktionaalisten kuvausten lisäksi löydetyt syntaktiset tunnuspiirteet, jotka tarjoavat </w:t>
      </w:r>
      <w:commentRangeStart w:id="388"/>
      <w:r>
        <w:rPr>
          <w:lang w:val="fi-FI"/>
        </w:rPr>
        <w:t xml:space="preserve">vaihtoehtoisen lähestymistavan </w:t>
      </w:r>
      <w:commentRangeEnd w:id="388"/>
      <w:r w:rsidR="00685D31">
        <w:rPr>
          <w:rStyle w:val="CommentReference"/>
          <w:rFonts w:ascii="Cambria" w:hAnsi="Cambria"/>
        </w:rPr>
        <w:commentReference w:id="388"/>
      </w:r>
      <w:r>
        <w:rPr>
          <w:lang w:val="fi-FI"/>
        </w:rPr>
        <w:t xml:space="preserve">kappaleiden rakentamisen opettamiseen ja omaksumiseen. Konkreettisiin kielenaineksiin viittaavat ohjeet ja mallit voivat olla lähestyttävämpiä kuin </w:t>
      </w:r>
      <w:commentRangeStart w:id="389"/>
      <w:r>
        <w:rPr>
          <w:lang w:val="fi-FI"/>
        </w:rPr>
        <w:t>abstraktit kuvaukset siitä, minkälaisia kappaleiden tulisi olla</w:t>
      </w:r>
      <w:commentRangeEnd w:id="389"/>
      <w:r w:rsidR="00685D31">
        <w:rPr>
          <w:rStyle w:val="CommentReference"/>
          <w:rFonts w:ascii="Cambria" w:hAnsi="Cambria"/>
        </w:rPr>
        <w:commentReference w:id="389"/>
      </w:r>
      <w:r>
        <w:rPr>
          <w:lang w:val="fi-FI"/>
        </w:rPr>
        <w:t xml:space="preserve">. Tässä tuotetut ryhmittelyt voisivat toimia </w:t>
      </w:r>
      <w:r w:rsidRPr="00F334E5">
        <w:rPr>
          <w:highlight w:val="cyan"/>
          <w:lang w:val="fi-FI"/>
        </w:rPr>
        <w:t>myös</w:t>
      </w:r>
      <w:r>
        <w:rPr>
          <w:lang w:val="fi-FI"/>
        </w:rPr>
        <w:t xml:space="preserve"> lähtölaukauksena </w:t>
      </w:r>
      <w:r w:rsidRPr="00F334E5">
        <w:rPr>
          <w:highlight w:val="cyan"/>
          <w:lang w:val="fi-FI"/>
        </w:rPr>
        <w:t>myös</w:t>
      </w:r>
      <w:r>
        <w:rPr>
          <w:lang w:val="fi-FI"/>
        </w:rPr>
        <w:t xml:space="preserve"> erilaisia todellisista teksteistä poimittuja mallirakenteita esittelev</w:t>
      </w:r>
      <w:r w:rsidR="00C7500A">
        <w:rPr>
          <w:lang w:val="fi-FI"/>
        </w:rPr>
        <w:t>älle fraasipankille (vrt. Chitez, Rapp &amp; Kruse</w:t>
      </w:r>
      <w:r>
        <w:rPr>
          <w:lang w:val="fi-FI"/>
        </w:rPr>
        <w:t xml:space="preserve"> 2015). Juuri tällaiset materiaalit istuvat hyvin ajatukseen </w:t>
      </w:r>
      <w:commentRangeStart w:id="390"/>
      <w:r>
        <w:rPr>
          <w:lang w:val="fi-FI"/>
        </w:rPr>
        <w:t>uudesta kirjoittajasta</w:t>
      </w:r>
      <w:commentRangeEnd w:id="390"/>
      <w:r w:rsidR="00F334E5">
        <w:rPr>
          <w:rStyle w:val="CommentReference"/>
          <w:rFonts w:ascii="Cambria" w:hAnsi="Cambria"/>
        </w:rPr>
        <w:commentReference w:id="390"/>
      </w:r>
      <w:r>
        <w:rPr>
          <w:lang w:val="fi-FI"/>
        </w:rPr>
        <w:t>, joka ei niinkään kysy, miten asiat pitäisi tehdä, vaan etsii malleja siitä, millä eri tavoilla on jo tehty.</w:t>
      </w:r>
      <w:r w:rsidRPr="000674B3">
        <w:rPr>
          <w:lang w:val="fi-FI"/>
        </w:rPr>
        <w:br w:type="page"/>
      </w:r>
    </w:p>
    <w:p w14:paraId="02E32A97" w14:textId="78BF522D" w:rsidR="006E0EE1" w:rsidRDefault="0053618B">
      <w:pPr>
        <w:pStyle w:val="Heading1"/>
      </w:pPr>
      <w:r>
        <w:lastRenderedPageBreak/>
        <w:t>Kirjallisuus</w:t>
      </w:r>
    </w:p>
    <w:p w14:paraId="5FE591C2" w14:textId="77777777" w:rsidR="006E0EE1" w:rsidRDefault="006E0EE1">
      <w:pPr>
        <w:pStyle w:val="Compact"/>
      </w:pPr>
    </w:p>
    <w:p w14:paraId="0515B472" w14:textId="77777777" w:rsidR="006E0EE1" w:rsidRPr="00491CB9" w:rsidRDefault="0053618B">
      <w:pPr>
        <w:pStyle w:val="Bibliography"/>
        <w:rPr>
          <w:sz w:val="24"/>
          <w:szCs w:val="24"/>
        </w:rPr>
      </w:pPr>
      <w:r w:rsidRPr="00491CB9">
        <w:rPr>
          <w:sz w:val="24"/>
          <w:szCs w:val="24"/>
        </w:rPr>
        <w:t xml:space="preserve">Baayen, R. H. 2012. </w:t>
      </w:r>
      <w:r w:rsidRPr="00491CB9">
        <w:rPr>
          <w:i/>
          <w:sz w:val="24"/>
          <w:szCs w:val="24"/>
        </w:rPr>
        <w:t>Analyzing Linguistic Data: A Practical Introduction to Statistics using R</w:t>
      </w:r>
      <w:r w:rsidRPr="00491CB9">
        <w:rPr>
          <w:sz w:val="24"/>
          <w:szCs w:val="24"/>
        </w:rPr>
        <w:t>. Cambridge: Cambridge university press.</w:t>
      </w:r>
    </w:p>
    <w:p w14:paraId="316DEF31" w14:textId="213D82AD" w:rsidR="006E0EE1" w:rsidRPr="00491CB9" w:rsidRDefault="0053618B">
      <w:pPr>
        <w:pStyle w:val="Bibliography"/>
        <w:rPr>
          <w:sz w:val="24"/>
          <w:szCs w:val="24"/>
        </w:rPr>
      </w:pPr>
      <w:r w:rsidRPr="00491CB9">
        <w:rPr>
          <w:sz w:val="24"/>
          <w:szCs w:val="24"/>
        </w:rPr>
        <w:t xml:space="preserve">Bhatia, V. K. 2012. Interdiscursivity in Academic Genres. </w:t>
      </w:r>
      <w:r w:rsidRPr="0084434B">
        <w:rPr>
          <w:sz w:val="24"/>
          <w:szCs w:val="24"/>
          <w:lang w:val="fi-FI"/>
        </w:rPr>
        <w:t xml:space="preserve">Teoksessa C. Benkenkotter, V. K. Bhatia, &amp; M. Gotti (toim.) </w:t>
      </w:r>
      <w:r w:rsidRPr="00491CB9">
        <w:rPr>
          <w:i/>
          <w:sz w:val="24"/>
          <w:szCs w:val="24"/>
        </w:rPr>
        <w:t>Insights into academic genres</w:t>
      </w:r>
      <w:r w:rsidRPr="00491CB9">
        <w:rPr>
          <w:sz w:val="24"/>
          <w:szCs w:val="24"/>
        </w:rPr>
        <w:t>. Linguistic insights 160. Bern: Peter Lang, 47–65.</w:t>
      </w:r>
    </w:p>
    <w:p w14:paraId="363ACAA7" w14:textId="07521C65" w:rsidR="006E0EE1" w:rsidRPr="00491CB9" w:rsidRDefault="0053618B">
      <w:pPr>
        <w:pStyle w:val="Bibliography"/>
        <w:rPr>
          <w:sz w:val="24"/>
          <w:szCs w:val="24"/>
        </w:rPr>
      </w:pPr>
      <w:r w:rsidRPr="00491CB9">
        <w:rPr>
          <w:sz w:val="24"/>
          <w:szCs w:val="24"/>
        </w:rPr>
        <w:t xml:space="preserve">Chafe, W. 1987. Cognitive constraints on information flow. </w:t>
      </w:r>
      <w:r w:rsidRPr="000B5081">
        <w:rPr>
          <w:sz w:val="24"/>
          <w:szCs w:val="24"/>
          <w:lang w:val="fi-FI"/>
          <w:rPrChange w:id="391" w:author="Author">
            <w:rPr>
              <w:sz w:val="24"/>
              <w:szCs w:val="24"/>
            </w:rPr>
          </w:rPrChange>
        </w:rPr>
        <w:t xml:space="preserve">Teoksessa R. S. Tomlin (toim.) </w:t>
      </w:r>
      <w:r w:rsidRPr="00491CB9">
        <w:rPr>
          <w:i/>
          <w:sz w:val="24"/>
          <w:szCs w:val="24"/>
        </w:rPr>
        <w:t>Coher</w:t>
      </w:r>
      <w:r w:rsidR="00E85B40" w:rsidRPr="00491CB9">
        <w:rPr>
          <w:i/>
          <w:sz w:val="24"/>
          <w:szCs w:val="24"/>
        </w:rPr>
        <w:t>ence and Grounding in Discourse</w:t>
      </w:r>
      <w:r w:rsidRPr="00491CB9">
        <w:rPr>
          <w:i/>
          <w:sz w:val="24"/>
          <w:szCs w:val="24"/>
        </w:rPr>
        <w:t>: Outcome of a Symposium, Eugene, Oregon, June 1984.</w:t>
      </w:r>
      <w:r w:rsidRPr="00491CB9">
        <w:rPr>
          <w:sz w:val="24"/>
          <w:szCs w:val="24"/>
        </w:rPr>
        <w:t xml:space="preserve"> Typological Studies in Language 11. Amsterdam: John Benjamins, 21–25.</w:t>
      </w:r>
    </w:p>
    <w:p w14:paraId="488FC559" w14:textId="286FB24A" w:rsidR="006E0EE1" w:rsidRPr="00491CB9" w:rsidRDefault="0053618B">
      <w:pPr>
        <w:pStyle w:val="Bibliography"/>
        <w:rPr>
          <w:sz w:val="24"/>
          <w:szCs w:val="24"/>
        </w:rPr>
      </w:pPr>
      <w:r w:rsidRPr="000B5081">
        <w:rPr>
          <w:sz w:val="24"/>
          <w:szCs w:val="24"/>
          <w:rPrChange w:id="392" w:author="Author">
            <w:rPr>
              <w:sz w:val="24"/>
              <w:szCs w:val="24"/>
            </w:rPr>
          </w:rPrChange>
        </w:rPr>
        <w:t xml:space="preserve">Chitez, M., C. Rapp &amp; O. Kruse 2015. </w:t>
      </w:r>
      <w:r w:rsidRPr="00491CB9">
        <w:rPr>
          <w:sz w:val="24"/>
          <w:szCs w:val="24"/>
        </w:rPr>
        <w:t xml:space="preserve">Corpus-supported academic writing: how can technology help? Teoksessa F. Helm L. Bradley &amp; S. Thouësny. (toim.) </w:t>
      </w:r>
      <w:r w:rsidRPr="00491CB9">
        <w:rPr>
          <w:i/>
          <w:sz w:val="24"/>
          <w:szCs w:val="24"/>
        </w:rPr>
        <w:t>Critical CALL-Proceedings of the 2015 EUROCALL Conference, Padova, Italy,</w:t>
      </w:r>
      <w:r w:rsidRPr="00491CB9">
        <w:rPr>
          <w:sz w:val="24"/>
          <w:szCs w:val="24"/>
        </w:rPr>
        <w:t>. Dublin, Ireland: Research-publishing.net.</w:t>
      </w:r>
    </w:p>
    <w:p w14:paraId="6D4EDA92" w14:textId="615DE013" w:rsidR="006E0EE1" w:rsidRPr="00491CB9" w:rsidRDefault="0053618B">
      <w:pPr>
        <w:pStyle w:val="Bibliography"/>
        <w:rPr>
          <w:sz w:val="24"/>
          <w:szCs w:val="24"/>
        </w:rPr>
      </w:pPr>
      <w:r w:rsidRPr="00491CB9">
        <w:rPr>
          <w:sz w:val="24"/>
          <w:szCs w:val="24"/>
        </w:rPr>
        <w:t xml:space="preserve">Dik, S. C. 1989. </w:t>
      </w:r>
      <w:r w:rsidRPr="00491CB9">
        <w:rPr>
          <w:i/>
          <w:sz w:val="24"/>
          <w:szCs w:val="24"/>
        </w:rPr>
        <w:t>The Theory of Functional Grammar, Part I: The Structure of the Clause</w:t>
      </w:r>
      <w:r w:rsidRPr="00491CB9">
        <w:rPr>
          <w:sz w:val="24"/>
          <w:szCs w:val="24"/>
        </w:rPr>
        <w:t>. Functional grammar series 9. Dordrecht: Foris Publications.</w:t>
      </w:r>
    </w:p>
    <w:p w14:paraId="5151224F" w14:textId="3EDBB8A3" w:rsidR="006E0EE1" w:rsidRPr="000B5081" w:rsidRDefault="0053618B">
      <w:pPr>
        <w:pStyle w:val="Bibliography"/>
        <w:rPr>
          <w:sz w:val="24"/>
          <w:szCs w:val="24"/>
          <w:lang w:val="es-ES"/>
          <w:rPrChange w:id="393" w:author="Author">
            <w:rPr>
              <w:sz w:val="24"/>
              <w:szCs w:val="24"/>
              <w:lang w:val="es-ES"/>
            </w:rPr>
          </w:rPrChange>
        </w:rPr>
      </w:pPr>
      <w:r w:rsidRPr="00491CB9">
        <w:rPr>
          <w:sz w:val="24"/>
          <w:szCs w:val="24"/>
        </w:rPr>
        <w:t xml:space="preserve">Guijarro, A. J. M. 2001. Topicality chains in two discourse genres. </w:t>
      </w:r>
      <w:r w:rsidRPr="00491CB9">
        <w:rPr>
          <w:i/>
          <w:sz w:val="24"/>
          <w:szCs w:val="24"/>
          <w:lang w:val="es-ES"/>
        </w:rPr>
        <w:t>Estudios Ingleses de la Universidad Complutense</w:t>
      </w:r>
      <w:r w:rsidRPr="00491CB9">
        <w:rPr>
          <w:sz w:val="24"/>
          <w:szCs w:val="24"/>
          <w:lang w:val="es-ES"/>
        </w:rPr>
        <w:t xml:space="preserve"> (9), 103–128. </w:t>
      </w:r>
      <w:r w:rsidR="00DF563D">
        <w:fldChar w:fldCharType="begin"/>
      </w:r>
      <w:r w:rsidR="00DF563D" w:rsidRPr="006A12BD">
        <w:rPr>
          <w:lang w:val="es-ES"/>
          <w:rPrChange w:id="394" w:author="Author">
            <w:rPr/>
          </w:rPrChange>
        </w:rPr>
        <w:instrText xml:space="preserve"> HYPERLINK "http://revistas.ucm.es/index.php/EIUC/article/view/EIUC0101110103A" \h </w:instrText>
      </w:r>
      <w:r w:rsidR="00DF563D">
        <w:fldChar w:fldCharType="separate"/>
      </w:r>
      <w:r w:rsidRPr="000B5081">
        <w:rPr>
          <w:rStyle w:val="InternetLink"/>
          <w:sz w:val="24"/>
          <w:szCs w:val="24"/>
          <w:lang w:val="es-ES"/>
          <w:rPrChange w:id="395" w:author="Author">
            <w:rPr>
              <w:rStyle w:val="InternetLink"/>
              <w:sz w:val="24"/>
              <w:szCs w:val="24"/>
              <w:lang w:val="es-ES"/>
            </w:rPr>
          </w:rPrChange>
        </w:rPr>
        <w:t>http://revistas.ucm.es/index.php/EIUC/article/view/EIUC0101110103A</w:t>
      </w:r>
      <w:r w:rsidR="00DF563D">
        <w:rPr>
          <w:rStyle w:val="InternetLink"/>
          <w:sz w:val="24"/>
          <w:szCs w:val="24"/>
          <w:lang w:val="es-ES"/>
        </w:rPr>
        <w:fldChar w:fldCharType="end"/>
      </w:r>
      <w:r w:rsidR="00DF563D">
        <w:fldChar w:fldCharType="begin"/>
      </w:r>
      <w:r w:rsidR="00DF563D" w:rsidRPr="000B5081">
        <w:rPr>
          <w:lang w:val="es-ES"/>
          <w:rPrChange w:id="396" w:author="Author">
            <w:rPr/>
          </w:rPrChange>
        </w:rPr>
        <w:instrText xml:space="preserve"> HYPERLINK \h </w:instrText>
      </w:r>
      <w:r w:rsidR="00DF563D">
        <w:fldChar w:fldCharType="separate"/>
      </w:r>
      <w:r w:rsidRPr="000B5081">
        <w:rPr>
          <w:sz w:val="24"/>
          <w:szCs w:val="24"/>
          <w:lang w:val="es-ES"/>
          <w:rPrChange w:id="397" w:author="Author">
            <w:rPr>
              <w:sz w:val="24"/>
              <w:szCs w:val="24"/>
              <w:lang w:val="es-ES"/>
            </w:rPr>
          </w:rPrChange>
        </w:rPr>
        <w:t>.</w:t>
      </w:r>
      <w:r w:rsidR="00DF563D">
        <w:rPr>
          <w:sz w:val="24"/>
          <w:szCs w:val="24"/>
          <w:lang w:val="es-ES"/>
        </w:rPr>
        <w:fldChar w:fldCharType="end"/>
      </w:r>
    </w:p>
    <w:p w14:paraId="39BF450A" w14:textId="0320DA9D" w:rsidR="006E0EE1" w:rsidRPr="00491CB9" w:rsidRDefault="0053618B">
      <w:pPr>
        <w:pStyle w:val="Bibliography"/>
        <w:rPr>
          <w:sz w:val="24"/>
          <w:szCs w:val="24"/>
        </w:rPr>
      </w:pPr>
      <w:r w:rsidRPr="00BA4438">
        <w:rPr>
          <w:sz w:val="24"/>
          <w:szCs w:val="24"/>
          <w:lang w:val="fi-FI"/>
        </w:rPr>
        <w:t xml:space="preserve">Haverinen, K., J. Nyblom, T. Viljanen, V. Laippala, S. Kohonen, A. Missilä, S. Ojala, T. Salakoski &amp; F. Ginter 2014. </w:t>
      </w:r>
      <w:r w:rsidRPr="00491CB9">
        <w:rPr>
          <w:sz w:val="24"/>
          <w:szCs w:val="24"/>
        </w:rPr>
        <w:t xml:space="preserve">Building the essential resources for Finnish: the Turku Dependency Treebank. </w:t>
      </w:r>
      <w:r w:rsidRPr="00491CB9">
        <w:rPr>
          <w:i/>
          <w:sz w:val="24"/>
          <w:szCs w:val="24"/>
        </w:rPr>
        <w:t>Language Resources and Evaluation</w:t>
      </w:r>
      <w:r w:rsidRPr="00491CB9">
        <w:rPr>
          <w:sz w:val="24"/>
          <w:szCs w:val="24"/>
        </w:rPr>
        <w:t xml:space="preserve"> </w:t>
      </w:r>
      <w:r w:rsidRPr="00491CB9">
        <w:rPr>
          <w:i/>
          <w:sz w:val="24"/>
          <w:szCs w:val="24"/>
        </w:rPr>
        <w:t>48</w:t>
      </w:r>
      <w:r w:rsidRPr="00491CB9">
        <w:rPr>
          <w:sz w:val="24"/>
          <w:szCs w:val="24"/>
        </w:rPr>
        <w:t xml:space="preserve"> (3), 1–39.</w:t>
      </w:r>
    </w:p>
    <w:p w14:paraId="16C96B3B" w14:textId="49F846A8" w:rsidR="006E0EE1" w:rsidRPr="00491CB9" w:rsidRDefault="0053618B">
      <w:pPr>
        <w:pStyle w:val="Bibliography"/>
        <w:rPr>
          <w:sz w:val="24"/>
          <w:szCs w:val="24"/>
          <w:lang w:val="fi-FI"/>
        </w:rPr>
      </w:pPr>
      <w:r w:rsidRPr="00491CB9">
        <w:rPr>
          <w:sz w:val="24"/>
          <w:szCs w:val="24"/>
        </w:rPr>
        <w:t xml:space="preserve">Hiippala, T. 2013. </w:t>
      </w:r>
      <w:r w:rsidRPr="00491CB9">
        <w:rPr>
          <w:i/>
          <w:sz w:val="24"/>
          <w:szCs w:val="24"/>
        </w:rPr>
        <w:t>Modelling the structure of a multimodal artefact</w:t>
      </w:r>
      <w:r w:rsidRPr="00491CB9">
        <w:rPr>
          <w:sz w:val="24"/>
          <w:szCs w:val="24"/>
        </w:rPr>
        <w:t xml:space="preserve">. </w:t>
      </w:r>
      <w:r w:rsidRPr="00491CB9">
        <w:rPr>
          <w:sz w:val="24"/>
          <w:szCs w:val="24"/>
          <w:lang w:val="fi-FI"/>
        </w:rPr>
        <w:t xml:space="preserve">Helsinki: Helsingin yliopisto. </w:t>
      </w:r>
      <w:r w:rsidR="00DF563D">
        <w:fldChar w:fldCharType="begin"/>
      </w:r>
      <w:r w:rsidR="00DF563D" w:rsidRPr="006A12BD">
        <w:rPr>
          <w:lang w:val="fi-FI"/>
          <w:rPrChange w:id="398" w:author="Author">
            <w:rPr/>
          </w:rPrChange>
        </w:rPr>
        <w:instrText xml:space="preserve"> HYPERLINK "urn:ISBN:978-952-10-9427-9" \h </w:instrText>
      </w:r>
      <w:r w:rsidR="00DF563D">
        <w:fldChar w:fldCharType="separate"/>
      </w:r>
      <w:r w:rsidRPr="00491CB9">
        <w:rPr>
          <w:rStyle w:val="InternetLink"/>
          <w:sz w:val="24"/>
          <w:szCs w:val="24"/>
          <w:lang w:val="fi-FI"/>
        </w:rPr>
        <w:t>URN:ISBN:978-952-10-9427-9</w:t>
      </w:r>
      <w:r w:rsidR="00DF563D">
        <w:rPr>
          <w:rStyle w:val="InternetLink"/>
          <w:sz w:val="24"/>
          <w:szCs w:val="24"/>
          <w:lang w:val="fi-FI"/>
        </w:rPr>
        <w:fldChar w:fldCharType="end"/>
      </w:r>
      <w:r w:rsidRPr="00491CB9">
        <w:rPr>
          <w:sz w:val="24"/>
          <w:szCs w:val="24"/>
          <w:lang w:val="fi-FI"/>
        </w:rPr>
        <w:t>.</w:t>
      </w:r>
    </w:p>
    <w:p w14:paraId="113B65FA" w14:textId="2F235760" w:rsidR="006E0EE1" w:rsidRPr="00491CB9" w:rsidRDefault="0053618B">
      <w:pPr>
        <w:pStyle w:val="Bibliography"/>
        <w:rPr>
          <w:sz w:val="24"/>
          <w:szCs w:val="24"/>
        </w:rPr>
      </w:pPr>
      <w:r w:rsidRPr="0084434B">
        <w:rPr>
          <w:sz w:val="24"/>
          <w:szCs w:val="24"/>
          <w:lang w:val="fi-FI"/>
        </w:rPr>
        <w:t xml:space="preserve">Hothorn, T., K. Hornik &amp; A. Zeileis 2006. </w:t>
      </w:r>
      <w:r w:rsidRPr="00491CB9">
        <w:rPr>
          <w:sz w:val="24"/>
          <w:szCs w:val="24"/>
        </w:rPr>
        <w:t xml:space="preserve">Unbiased Recursive Partitioning: A Conditional Inference Framework. </w:t>
      </w:r>
      <w:r w:rsidRPr="00491CB9">
        <w:rPr>
          <w:i/>
          <w:sz w:val="24"/>
          <w:szCs w:val="24"/>
        </w:rPr>
        <w:t>Journal of Computational and Graphical Statistics</w:t>
      </w:r>
      <w:r w:rsidRPr="00491CB9">
        <w:rPr>
          <w:sz w:val="24"/>
          <w:szCs w:val="24"/>
        </w:rPr>
        <w:t xml:space="preserve"> </w:t>
      </w:r>
      <w:r w:rsidRPr="00491CB9">
        <w:rPr>
          <w:i/>
          <w:sz w:val="24"/>
          <w:szCs w:val="24"/>
        </w:rPr>
        <w:t>15</w:t>
      </w:r>
      <w:r w:rsidRPr="00491CB9">
        <w:rPr>
          <w:sz w:val="24"/>
          <w:szCs w:val="24"/>
        </w:rPr>
        <w:t xml:space="preserve"> (3), 651–674.</w:t>
      </w:r>
    </w:p>
    <w:p w14:paraId="29EC0DDA" w14:textId="62E1662E" w:rsidR="006E0EE1" w:rsidRPr="00491CB9" w:rsidRDefault="0053618B">
      <w:pPr>
        <w:pStyle w:val="Bibliography"/>
        <w:rPr>
          <w:sz w:val="24"/>
          <w:szCs w:val="24"/>
          <w:lang w:val="fi-FI"/>
        </w:rPr>
      </w:pPr>
      <w:r w:rsidRPr="00491CB9">
        <w:rPr>
          <w:sz w:val="24"/>
          <w:szCs w:val="24"/>
        </w:rPr>
        <w:t xml:space="preserve">Jisa, H. &amp; L. Tolchinsky 2009. Developing a personalized stance through linguistic means in typologically different languages. </w:t>
      </w:r>
      <w:r w:rsidRPr="00491CB9">
        <w:rPr>
          <w:sz w:val="24"/>
          <w:szCs w:val="24"/>
          <w:lang w:val="fi-FI"/>
        </w:rPr>
        <w:t xml:space="preserve">Written expository discourse. </w:t>
      </w:r>
      <w:r w:rsidRPr="00491CB9">
        <w:rPr>
          <w:i/>
          <w:sz w:val="24"/>
          <w:szCs w:val="24"/>
          <w:lang w:val="fi-FI"/>
        </w:rPr>
        <w:t>Written Language &amp; Literacy</w:t>
      </w:r>
      <w:r w:rsidRPr="00491CB9">
        <w:rPr>
          <w:sz w:val="24"/>
          <w:szCs w:val="24"/>
          <w:lang w:val="fi-FI"/>
        </w:rPr>
        <w:t xml:space="preserve"> </w:t>
      </w:r>
      <w:r w:rsidRPr="00491CB9">
        <w:rPr>
          <w:i/>
          <w:sz w:val="24"/>
          <w:szCs w:val="24"/>
          <w:lang w:val="fi-FI"/>
        </w:rPr>
        <w:t>12</w:t>
      </w:r>
      <w:r w:rsidRPr="00491CB9">
        <w:rPr>
          <w:sz w:val="24"/>
          <w:szCs w:val="24"/>
          <w:lang w:val="fi-FI"/>
        </w:rPr>
        <w:t xml:space="preserve"> (1), 1–25.</w:t>
      </w:r>
    </w:p>
    <w:p w14:paraId="1EE8B515" w14:textId="2D671C79" w:rsidR="006E0EE1" w:rsidRPr="00491CB9" w:rsidRDefault="0053618B">
      <w:pPr>
        <w:pStyle w:val="Bibliography"/>
        <w:rPr>
          <w:sz w:val="24"/>
          <w:szCs w:val="24"/>
          <w:lang w:val="fi-FI"/>
        </w:rPr>
      </w:pPr>
      <w:r w:rsidRPr="00491CB9">
        <w:rPr>
          <w:sz w:val="24"/>
          <w:szCs w:val="24"/>
          <w:lang w:val="fi-FI"/>
        </w:rPr>
        <w:t xml:space="preserve">Juvonen, R. 2014. </w:t>
      </w:r>
      <w:r w:rsidRPr="00491CB9">
        <w:rPr>
          <w:i/>
          <w:sz w:val="24"/>
          <w:szCs w:val="24"/>
          <w:lang w:val="fi-FI"/>
        </w:rPr>
        <w:t>Kirjoitelma ja tekijän ääni: kehystämisen yhdyslauseet suomenkielisen ylioppilasaineen dialogisuuden hallinnassa</w:t>
      </w:r>
      <w:r w:rsidRPr="00491CB9">
        <w:rPr>
          <w:sz w:val="24"/>
          <w:szCs w:val="24"/>
          <w:lang w:val="fi-FI"/>
        </w:rPr>
        <w:t xml:space="preserve">. Helsinki: Helsingin yliopisto. </w:t>
      </w:r>
      <w:r w:rsidR="00DF563D">
        <w:fldChar w:fldCharType="begin"/>
      </w:r>
      <w:r w:rsidR="00DF563D" w:rsidRPr="006A12BD">
        <w:rPr>
          <w:lang w:val="fi-FI"/>
          <w:rPrChange w:id="399" w:author="Author">
            <w:rPr/>
          </w:rPrChange>
        </w:rPr>
        <w:instrText xml:space="preserve"> HYPERLINK "urn:ISBN:978-951-51-0264-5" \h </w:instrText>
      </w:r>
      <w:r w:rsidR="00DF563D">
        <w:fldChar w:fldCharType="separate"/>
      </w:r>
      <w:r w:rsidRPr="00491CB9">
        <w:rPr>
          <w:rStyle w:val="InternetLink"/>
          <w:sz w:val="24"/>
          <w:szCs w:val="24"/>
          <w:lang w:val="fi-FI"/>
        </w:rPr>
        <w:t>URN:ISBN:978-951-51-0264-5</w:t>
      </w:r>
      <w:r w:rsidR="00DF563D">
        <w:rPr>
          <w:rStyle w:val="InternetLink"/>
          <w:sz w:val="24"/>
          <w:szCs w:val="24"/>
          <w:lang w:val="fi-FI"/>
        </w:rPr>
        <w:fldChar w:fldCharType="end"/>
      </w:r>
      <w:r w:rsidRPr="00491CB9">
        <w:rPr>
          <w:sz w:val="24"/>
          <w:szCs w:val="24"/>
          <w:lang w:val="fi-FI"/>
        </w:rPr>
        <w:t>.</w:t>
      </w:r>
    </w:p>
    <w:p w14:paraId="69D27349" w14:textId="795CD42D" w:rsidR="006E0EE1" w:rsidRPr="00491CB9" w:rsidRDefault="0053618B">
      <w:pPr>
        <w:pStyle w:val="Bibliography"/>
        <w:rPr>
          <w:sz w:val="24"/>
          <w:szCs w:val="24"/>
          <w:lang w:val="fi-FI"/>
        </w:rPr>
      </w:pPr>
      <w:r w:rsidRPr="00491CB9">
        <w:rPr>
          <w:sz w:val="24"/>
          <w:szCs w:val="24"/>
          <w:lang w:val="fi-FI"/>
        </w:rPr>
        <w:t xml:space="preserve">Ketokivi, M. 2015. </w:t>
      </w:r>
      <w:r w:rsidRPr="00491CB9">
        <w:rPr>
          <w:i/>
          <w:sz w:val="24"/>
          <w:szCs w:val="24"/>
          <w:lang w:val="fi-FI"/>
        </w:rPr>
        <w:t>Tilastollinen päättely ja tieteellinen argumentointi</w:t>
      </w:r>
      <w:r w:rsidRPr="00491CB9">
        <w:rPr>
          <w:sz w:val="24"/>
          <w:szCs w:val="24"/>
          <w:lang w:val="fi-FI"/>
        </w:rPr>
        <w:t>. Helsinki: Gaudeamus.</w:t>
      </w:r>
    </w:p>
    <w:p w14:paraId="4025A255" w14:textId="1C1E6577" w:rsidR="006E0EE1" w:rsidRPr="00491CB9" w:rsidRDefault="0053618B">
      <w:pPr>
        <w:pStyle w:val="Bibliography"/>
        <w:rPr>
          <w:sz w:val="24"/>
          <w:szCs w:val="24"/>
          <w:lang w:val="fi-FI"/>
        </w:rPr>
      </w:pPr>
      <w:r w:rsidRPr="00491CB9">
        <w:rPr>
          <w:sz w:val="24"/>
          <w:szCs w:val="24"/>
          <w:lang w:val="fi-FI"/>
        </w:rPr>
        <w:t xml:space="preserve">Komppa, J. 2012. </w:t>
      </w:r>
      <w:r w:rsidRPr="00491CB9">
        <w:rPr>
          <w:i/>
          <w:sz w:val="24"/>
          <w:szCs w:val="24"/>
          <w:lang w:val="fi-FI"/>
        </w:rPr>
        <w:t>Retorisen rakenteen teoria suomi toisena kielenä-ylioppilaskokeen kirjoitelman kokonaisrakenteen ja kappalejaon tarkastelussa</w:t>
      </w:r>
      <w:r w:rsidRPr="00491CB9">
        <w:rPr>
          <w:sz w:val="24"/>
          <w:szCs w:val="24"/>
          <w:lang w:val="fi-FI"/>
        </w:rPr>
        <w:t xml:space="preserve">. Helsinki: Helsingin yliopisto. </w:t>
      </w:r>
      <w:r w:rsidR="00DF563D">
        <w:fldChar w:fldCharType="begin"/>
      </w:r>
      <w:r w:rsidR="00DF563D" w:rsidRPr="006A12BD">
        <w:rPr>
          <w:lang w:val="fi-FI"/>
          <w:rPrChange w:id="400" w:author="Author">
            <w:rPr/>
          </w:rPrChange>
        </w:rPr>
        <w:instrText xml:space="preserve"> HYPERLINK "urn:ISBN:978-952-10-8164-4" \h </w:instrText>
      </w:r>
      <w:r w:rsidR="00DF563D">
        <w:fldChar w:fldCharType="separate"/>
      </w:r>
      <w:r w:rsidRPr="00491CB9">
        <w:rPr>
          <w:rStyle w:val="InternetLink"/>
          <w:sz w:val="24"/>
          <w:szCs w:val="24"/>
          <w:lang w:val="fi-FI"/>
        </w:rPr>
        <w:t>URN:ISBN:978-952-10-8164-4</w:t>
      </w:r>
      <w:r w:rsidR="00DF563D">
        <w:rPr>
          <w:rStyle w:val="InternetLink"/>
          <w:sz w:val="24"/>
          <w:szCs w:val="24"/>
          <w:lang w:val="fi-FI"/>
        </w:rPr>
        <w:fldChar w:fldCharType="end"/>
      </w:r>
      <w:r w:rsidRPr="00491CB9">
        <w:rPr>
          <w:sz w:val="24"/>
          <w:szCs w:val="24"/>
          <w:lang w:val="fi-FI"/>
        </w:rPr>
        <w:t>.</w:t>
      </w:r>
    </w:p>
    <w:p w14:paraId="41B06D9B" w14:textId="7A9694EC" w:rsidR="006E0EE1" w:rsidRPr="00237274" w:rsidRDefault="0053618B">
      <w:pPr>
        <w:pStyle w:val="Bibliography"/>
        <w:rPr>
          <w:sz w:val="24"/>
          <w:szCs w:val="24"/>
          <w:lang w:val="sv-SE"/>
        </w:rPr>
      </w:pPr>
      <w:r w:rsidRPr="00491CB9">
        <w:rPr>
          <w:sz w:val="24"/>
          <w:szCs w:val="24"/>
          <w:lang w:val="fi-FI"/>
        </w:rPr>
        <w:t xml:space="preserve">Koskenniemi, K., K. Lindén, L. Carlson, M. Vainio, A. Arppe, M. Lennes, H. Westerlund, M. Hyvärinen, I. Bartis, P. Nuolijärvi &amp; A. Piehl 2012. </w:t>
      </w:r>
      <w:r w:rsidRPr="00491CB9">
        <w:rPr>
          <w:i/>
          <w:sz w:val="24"/>
          <w:szCs w:val="24"/>
        </w:rPr>
        <w:t>Suomen kieli digitaalisella aikakaudella – The Finnish Language in the Digital Age</w:t>
      </w:r>
      <w:r w:rsidRPr="00491CB9">
        <w:rPr>
          <w:sz w:val="24"/>
          <w:szCs w:val="24"/>
        </w:rPr>
        <w:t xml:space="preserve">. </w:t>
      </w:r>
      <w:r w:rsidRPr="00237274">
        <w:rPr>
          <w:sz w:val="24"/>
          <w:szCs w:val="24"/>
          <w:lang w:val="sv-SE"/>
        </w:rPr>
        <w:t xml:space="preserve">Springer. </w:t>
      </w:r>
      <w:r w:rsidR="00DF563D">
        <w:fldChar w:fldCharType="begin"/>
      </w:r>
      <w:r w:rsidR="00DF563D" w:rsidRPr="006A12BD">
        <w:rPr>
          <w:lang w:val="sv-SE"/>
          <w:rPrChange w:id="401" w:author="Author">
            <w:rPr/>
          </w:rPrChange>
        </w:rPr>
        <w:instrText xml:space="preserve"> HYPERLINK "http://www.meta-net.eu/whitepapers/volumes/finnish" \h </w:instrText>
      </w:r>
      <w:r w:rsidR="00DF563D">
        <w:fldChar w:fldCharType="separate"/>
      </w:r>
      <w:r w:rsidRPr="00237274">
        <w:rPr>
          <w:rStyle w:val="InternetLink"/>
          <w:sz w:val="24"/>
          <w:szCs w:val="24"/>
          <w:lang w:val="sv-SE"/>
        </w:rPr>
        <w:t>http://www.meta-net.eu/whitepapers/volumes/finnish</w:t>
      </w:r>
      <w:r w:rsidR="00DF563D">
        <w:rPr>
          <w:rStyle w:val="InternetLink"/>
          <w:sz w:val="24"/>
          <w:szCs w:val="24"/>
          <w:lang w:val="sv-SE"/>
        </w:rPr>
        <w:fldChar w:fldCharType="end"/>
      </w:r>
      <w:r w:rsidR="00DF563D">
        <w:fldChar w:fldCharType="begin"/>
      </w:r>
      <w:r w:rsidR="00DF563D" w:rsidRPr="006A12BD">
        <w:rPr>
          <w:lang w:val="sv-SE"/>
          <w:rPrChange w:id="402" w:author="Author">
            <w:rPr/>
          </w:rPrChange>
        </w:rPr>
        <w:instrText xml:space="preserve"> HYPERLINK \h </w:instrText>
      </w:r>
      <w:r w:rsidR="00DF563D">
        <w:fldChar w:fldCharType="separate"/>
      </w:r>
      <w:r w:rsidRPr="00237274">
        <w:rPr>
          <w:sz w:val="24"/>
          <w:szCs w:val="24"/>
          <w:lang w:val="sv-SE"/>
        </w:rPr>
        <w:t>.</w:t>
      </w:r>
      <w:r w:rsidR="00DF563D">
        <w:rPr>
          <w:sz w:val="24"/>
          <w:szCs w:val="24"/>
          <w:lang w:val="sv-SE"/>
        </w:rPr>
        <w:fldChar w:fldCharType="end"/>
      </w:r>
    </w:p>
    <w:p w14:paraId="782767DB" w14:textId="021F3D71" w:rsidR="006E0EE1" w:rsidRPr="00491CB9" w:rsidRDefault="0053618B">
      <w:pPr>
        <w:pStyle w:val="Bibliography"/>
        <w:rPr>
          <w:sz w:val="24"/>
          <w:szCs w:val="24"/>
        </w:rPr>
      </w:pPr>
      <w:r w:rsidRPr="00237274">
        <w:rPr>
          <w:sz w:val="24"/>
          <w:szCs w:val="24"/>
          <w:lang w:val="sv-SE"/>
        </w:rPr>
        <w:lastRenderedPageBreak/>
        <w:t xml:space="preserve">Lambrecht, K. 1996. </w:t>
      </w:r>
      <w:r w:rsidRPr="00491CB9">
        <w:rPr>
          <w:i/>
          <w:sz w:val="24"/>
          <w:szCs w:val="24"/>
        </w:rPr>
        <w:t>Information structure and sentence form: Topic, focus, and the mental representations of discourse referents</w:t>
      </w:r>
      <w:r w:rsidRPr="00491CB9">
        <w:rPr>
          <w:sz w:val="24"/>
          <w:szCs w:val="24"/>
        </w:rPr>
        <w:t>. Cambridge studies in linguistics 71. Cambridge: Cambridge university press.</w:t>
      </w:r>
    </w:p>
    <w:p w14:paraId="0B99BB94" w14:textId="7C95DA97" w:rsidR="006E0EE1" w:rsidRPr="00491CB9" w:rsidRDefault="0053618B">
      <w:pPr>
        <w:pStyle w:val="Bibliography"/>
        <w:rPr>
          <w:sz w:val="24"/>
          <w:szCs w:val="24"/>
          <w:lang w:val="fi-FI"/>
        </w:rPr>
      </w:pPr>
      <w:r w:rsidRPr="00491CB9">
        <w:rPr>
          <w:sz w:val="24"/>
          <w:szCs w:val="24"/>
        </w:rPr>
        <w:t xml:space="preserve">Levshina, N. 2015. </w:t>
      </w:r>
      <w:r w:rsidRPr="00491CB9">
        <w:rPr>
          <w:i/>
          <w:sz w:val="24"/>
          <w:szCs w:val="24"/>
        </w:rPr>
        <w:t>How to do linguistics with R: Data exploration and statistical analysis</w:t>
      </w:r>
      <w:r w:rsidRPr="00491CB9">
        <w:rPr>
          <w:sz w:val="24"/>
          <w:szCs w:val="24"/>
        </w:rPr>
        <w:t xml:space="preserve">. </w:t>
      </w:r>
      <w:r w:rsidRPr="00491CB9">
        <w:rPr>
          <w:sz w:val="24"/>
          <w:szCs w:val="24"/>
          <w:lang w:val="fi-FI"/>
        </w:rPr>
        <w:t>Amsterdam: John Benjamins.</w:t>
      </w:r>
    </w:p>
    <w:p w14:paraId="434C934F" w14:textId="3E4EAF6D" w:rsidR="006E0EE1" w:rsidRPr="00491CB9" w:rsidRDefault="0053618B">
      <w:pPr>
        <w:pStyle w:val="Bibliography"/>
        <w:rPr>
          <w:sz w:val="24"/>
          <w:szCs w:val="24"/>
          <w:lang w:val="fi-FI"/>
        </w:rPr>
      </w:pPr>
      <w:r w:rsidRPr="00491CB9">
        <w:rPr>
          <w:sz w:val="24"/>
          <w:szCs w:val="24"/>
          <w:lang w:val="fi-FI"/>
        </w:rPr>
        <w:t xml:space="preserve">Paldanius, H. 2017. Historian esseevastauksen funktionaalinen rakenne. Teoksessa S. Latomaa, E. Luukka, &amp; N. Lilja (toim.) </w:t>
      </w:r>
      <w:r w:rsidRPr="00491CB9">
        <w:rPr>
          <w:i/>
          <w:sz w:val="24"/>
          <w:szCs w:val="24"/>
          <w:lang w:val="fi-FI"/>
        </w:rPr>
        <w:t>AFinLAn vuosikirja 2017</w:t>
      </w:r>
      <w:r w:rsidRPr="00491CB9">
        <w:rPr>
          <w:sz w:val="24"/>
          <w:szCs w:val="24"/>
          <w:lang w:val="fi-FI"/>
        </w:rPr>
        <w:t>. Suomen soveltavan kielitieteen yhdistyksen julkaisuja 75. Jyväskylä: Suomen soveltavan kielitieteen yhdistys.</w:t>
      </w:r>
    </w:p>
    <w:p w14:paraId="294781A9" w14:textId="4C74B1D4" w:rsidR="006E0EE1" w:rsidRPr="00491CB9" w:rsidRDefault="0053618B">
      <w:pPr>
        <w:pStyle w:val="Bibliography"/>
        <w:rPr>
          <w:sz w:val="24"/>
          <w:szCs w:val="24"/>
          <w:lang w:val="fi-FI"/>
        </w:rPr>
      </w:pPr>
      <w:r w:rsidRPr="00491CB9">
        <w:rPr>
          <w:sz w:val="24"/>
          <w:szCs w:val="24"/>
        </w:rPr>
        <w:t xml:space="preserve">Paltridge, B. 1997. </w:t>
      </w:r>
      <w:r w:rsidRPr="00491CB9">
        <w:rPr>
          <w:i/>
          <w:sz w:val="24"/>
          <w:szCs w:val="24"/>
        </w:rPr>
        <w:t>Genre, frames and writing in research settings</w:t>
      </w:r>
      <w:r w:rsidRPr="00491CB9">
        <w:rPr>
          <w:sz w:val="24"/>
          <w:szCs w:val="24"/>
        </w:rPr>
        <w:t xml:space="preserve">. </w:t>
      </w:r>
      <w:r w:rsidRPr="00491CB9">
        <w:rPr>
          <w:sz w:val="24"/>
          <w:szCs w:val="24"/>
          <w:lang w:val="fi-FI"/>
        </w:rPr>
        <w:t>Amsterdam: John Benjamins.</w:t>
      </w:r>
    </w:p>
    <w:p w14:paraId="1331C66C" w14:textId="01BBD186" w:rsidR="006E0EE1" w:rsidRPr="00491CB9" w:rsidRDefault="0053618B">
      <w:pPr>
        <w:pStyle w:val="Bibliography"/>
        <w:rPr>
          <w:sz w:val="24"/>
          <w:szCs w:val="24"/>
          <w:lang w:val="fi-FI"/>
        </w:rPr>
      </w:pPr>
      <w:r w:rsidRPr="00491CB9">
        <w:rPr>
          <w:sz w:val="24"/>
          <w:szCs w:val="24"/>
          <w:lang w:val="fi-FI"/>
        </w:rPr>
        <w:t xml:space="preserve">Shore, S. 2008. Lauseiden tekstuaalisesta jäsennyksestä. </w:t>
      </w:r>
      <w:r w:rsidRPr="00491CB9">
        <w:rPr>
          <w:i/>
          <w:sz w:val="24"/>
          <w:szCs w:val="24"/>
          <w:lang w:val="fi-FI"/>
        </w:rPr>
        <w:t>Virittäjä</w:t>
      </w:r>
      <w:r w:rsidRPr="00491CB9">
        <w:rPr>
          <w:sz w:val="24"/>
          <w:szCs w:val="24"/>
          <w:lang w:val="fi-FI"/>
        </w:rPr>
        <w:t xml:space="preserve"> </w:t>
      </w:r>
      <w:r w:rsidRPr="00491CB9">
        <w:rPr>
          <w:i/>
          <w:sz w:val="24"/>
          <w:szCs w:val="24"/>
          <w:lang w:val="fi-FI"/>
        </w:rPr>
        <w:t>112</w:t>
      </w:r>
      <w:r w:rsidRPr="00491CB9">
        <w:rPr>
          <w:sz w:val="24"/>
          <w:szCs w:val="24"/>
          <w:lang w:val="fi-FI"/>
        </w:rPr>
        <w:t xml:space="preserve"> (1), 24–65.</w:t>
      </w:r>
    </w:p>
    <w:p w14:paraId="4BB38DEC" w14:textId="0B7B0AD5" w:rsidR="006E0EE1" w:rsidRPr="00491CB9" w:rsidRDefault="0053618B">
      <w:pPr>
        <w:pStyle w:val="Bibliography"/>
        <w:rPr>
          <w:sz w:val="24"/>
          <w:szCs w:val="24"/>
          <w:lang w:val="fi-FI"/>
        </w:rPr>
      </w:pPr>
      <w:r w:rsidRPr="00491CB9">
        <w:rPr>
          <w:sz w:val="24"/>
          <w:szCs w:val="24"/>
          <w:lang w:val="fi-FI"/>
        </w:rPr>
        <w:t xml:space="preserve">Smith, C. G. 2008. </w:t>
      </w:r>
      <w:r w:rsidRPr="00491CB9">
        <w:rPr>
          <w:sz w:val="24"/>
          <w:szCs w:val="24"/>
        </w:rPr>
        <w:t xml:space="preserve">Braddock revisited: The frequency and placement of topic sentences in academic writing. </w:t>
      </w:r>
      <w:r w:rsidRPr="00491CB9">
        <w:rPr>
          <w:i/>
          <w:sz w:val="24"/>
          <w:szCs w:val="24"/>
          <w:lang w:val="fi-FI"/>
        </w:rPr>
        <w:t>The Reading Matrix</w:t>
      </w:r>
      <w:r w:rsidRPr="00491CB9">
        <w:rPr>
          <w:sz w:val="24"/>
          <w:szCs w:val="24"/>
          <w:lang w:val="fi-FI"/>
        </w:rPr>
        <w:t xml:space="preserve"> </w:t>
      </w:r>
      <w:r w:rsidRPr="00491CB9">
        <w:rPr>
          <w:i/>
          <w:sz w:val="24"/>
          <w:szCs w:val="24"/>
          <w:lang w:val="fi-FI"/>
        </w:rPr>
        <w:t>8</w:t>
      </w:r>
      <w:r w:rsidRPr="00491CB9">
        <w:rPr>
          <w:sz w:val="24"/>
          <w:szCs w:val="24"/>
          <w:lang w:val="fi-FI"/>
        </w:rPr>
        <w:t xml:space="preserve"> (1), 78–95.</w:t>
      </w:r>
    </w:p>
    <w:p w14:paraId="71D3DADF" w14:textId="65B4A199" w:rsidR="00E03A40" w:rsidRPr="00491CB9" w:rsidRDefault="00E03A40">
      <w:pPr>
        <w:pStyle w:val="Bibliography"/>
        <w:rPr>
          <w:sz w:val="24"/>
          <w:szCs w:val="24"/>
          <w:lang w:val="fi-FI"/>
        </w:rPr>
      </w:pPr>
      <w:r w:rsidRPr="00491CB9">
        <w:rPr>
          <w:sz w:val="24"/>
          <w:szCs w:val="24"/>
          <w:lang w:val="fi-FI"/>
        </w:rPr>
        <w:t>VISK = A. Hakulinen, M. Vilkuna, R. Korhonen, V. Koivisto, T.R. Heinonen &amp; I. Alho 2004: Iso suomen kielioppi. Helsinki: Suomalaisen Kirjallisuuden Seura. Verkkoversio. Saatavilla osoitteessa http://scripta.kotus.fi/visk URN:ISBN:978-952-5446-35-7 [luettu 1.2.2018].</w:t>
      </w:r>
    </w:p>
    <w:p w14:paraId="58CEE773" w14:textId="3C844EFA" w:rsidR="006E0EE1" w:rsidRPr="00491CB9" w:rsidRDefault="0053618B">
      <w:pPr>
        <w:pStyle w:val="Bibliography"/>
        <w:rPr>
          <w:sz w:val="24"/>
          <w:szCs w:val="24"/>
        </w:rPr>
      </w:pPr>
      <w:r w:rsidRPr="00491CB9">
        <w:rPr>
          <w:sz w:val="24"/>
          <w:szCs w:val="24"/>
          <w:lang w:val="fi-FI"/>
        </w:rPr>
        <w:t xml:space="preserve">Vuorijärvi, A. 2013. </w:t>
      </w:r>
      <w:r w:rsidRPr="00491CB9">
        <w:rPr>
          <w:i/>
          <w:sz w:val="24"/>
          <w:szCs w:val="24"/>
          <w:lang w:val="fi-FI"/>
        </w:rPr>
        <w:t>Tekstilaji ja yhteisö: Ammattikorkeakoulun opinnäytetyön diskussio tekstinä</w:t>
      </w:r>
      <w:r w:rsidRPr="00491CB9">
        <w:rPr>
          <w:sz w:val="24"/>
          <w:szCs w:val="24"/>
          <w:lang w:val="fi-FI"/>
        </w:rPr>
        <w:t xml:space="preserve">. Helsinki: Helsingin yliopisto. </w:t>
      </w:r>
      <w:hyperlink r:id="rId12">
        <w:r w:rsidRPr="00491CB9">
          <w:rPr>
            <w:rStyle w:val="InternetLink"/>
            <w:sz w:val="24"/>
            <w:szCs w:val="24"/>
            <w:lang w:val="fi-FI"/>
          </w:rPr>
          <w:t>URN:ISBN:978-952-10-8928-2</w:t>
        </w:r>
      </w:hyperlink>
      <w:r w:rsidRPr="00491CB9">
        <w:rPr>
          <w:sz w:val="24"/>
          <w:szCs w:val="24"/>
          <w:lang w:val="fi-FI"/>
        </w:rPr>
        <w:t>.</w:t>
      </w:r>
    </w:p>
    <w:sectPr w:rsidR="006E0EE1" w:rsidRPr="00491CB9">
      <w:footerReference w:type="default" r:id="rId13"/>
      <w:pgSz w:w="12240" w:h="15840"/>
      <w:pgMar w:top="1984" w:right="1701" w:bottom="2264" w:left="1701" w:header="0" w:footer="1701" w:gutter="0"/>
      <w:cols w:space="708"/>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6" w:author="Author" w:initials="A">
    <w:p w14:paraId="27A2B35B" w14:textId="37811D10" w:rsidR="00137199" w:rsidRPr="00A819E7" w:rsidRDefault="00137199">
      <w:pPr>
        <w:pStyle w:val="CommentText"/>
        <w:rPr>
          <w:lang w:val="fi-FI"/>
        </w:rPr>
      </w:pPr>
      <w:r>
        <w:rPr>
          <w:rStyle w:val="CommentReference"/>
        </w:rPr>
        <w:annotationRef/>
      </w:r>
      <w:r w:rsidRPr="00A819E7">
        <w:rPr>
          <w:lang w:val="fi-FI"/>
        </w:rPr>
        <w:t xml:space="preserve">huono sana ja koko lausekin on vielä </w:t>
      </w:r>
      <w:r>
        <w:rPr>
          <w:lang w:val="fi-FI"/>
        </w:rPr>
        <w:t>aika kökkö</w:t>
      </w:r>
    </w:p>
  </w:comment>
  <w:comment w:id="24" w:author="Author" w:initials="A">
    <w:p w14:paraId="7B503690" w14:textId="2FB579DB" w:rsidR="00137199" w:rsidRPr="00137199" w:rsidRDefault="00137199">
      <w:pPr>
        <w:pStyle w:val="CommentText"/>
        <w:rPr>
          <w:lang w:val="fi-FI"/>
        </w:rPr>
      </w:pPr>
      <w:r>
        <w:rPr>
          <w:rStyle w:val="CommentReference"/>
        </w:rPr>
        <w:annotationRef/>
      </w:r>
      <w:r w:rsidRPr="00137199">
        <w:rPr>
          <w:lang w:val="fi-FI"/>
        </w:rPr>
        <w:t>Erinomaisen kökkö virke, mutta jotain tämän suuntaista tässä olisi ehkä hyvä sanoa.</w:t>
      </w:r>
    </w:p>
  </w:comment>
  <w:comment w:id="71" w:author="Author" w:initials="A">
    <w:p w14:paraId="731B3EEC" w14:textId="4EE7AF62" w:rsidR="00137199" w:rsidRPr="00A97899" w:rsidRDefault="00137199">
      <w:pPr>
        <w:pStyle w:val="CommentText"/>
        <w:rPr>
          <w:lang w:val="fi-FI"/>
        </w:rPr>
      </w:pPr>
      <w:r>
        <w:rPr>
          <w:rStyle w:val="CommentReference"/>
        </w:rPr>
        <w:annotationRef/>
      </w:r>
      <w:r w:rsidRPr="00A97899">
        <w:rPr>
          <w:lang w:val="fi-FI"/>
        </w:rPr>
        <w:t>Onkohan näin? Tarkoittavatko ki</w:t>
      </w:r>
      <w:r>
        <w:rPr>
          <w:lang w:val="fi-FI"/>
        </w:rPr>
        <w:t xml:space="preserve">rjoittajat ESP-tyyppistä tutkimusta vai mitä? Mietin, ovatko opiskelijoiden matkaraportit aidosti erikoiskielten alaa… Helpointa olisi ottaa tämä pois. Asettuuko tutkimus kuitenkin enemmän akateemisten tekstitaitojen tai akateemisen tai korkeakoulukirjoittamisen tutkimuksen kontekstiin? </w:t>
      </w:r>
    </w:p>
  </w:comment>
  <w:comment w:id="75" w:author="Author" w:initials="A">
    <w:p w14:paraId="28B5CDEB" w14:textId="788C24B0" w:rsidR="00137199" w:rsidRPr="00BA4438" w:rsidRDefault="00137199">
      <w:pPr>
        <w:pStyle w:val="CommentText"/>
        <w:rPr>
          <w:lang w:val="fi-FI"/>
        </w:rPr>
      </w:pPr>
      <w:r>
        <w:rPr>
          <w:rStyle w:val="CommentReference"/>
        </w:rPr>
        <w:annotationRef/>
      </w:r>
      <w:r w:rsidRPr="00BA4438">
        <w:rPr>
          <w:lang w:val="fi-FI"/>
        </w:rPr>
        <w:t xml:space="preserve">Kaipaa enemmän kuin yhden lähteen, jos sanotaan </w:t>
      </w:r>
      <w:r w:rsidRPr="00BA4438">
        <w:rPr>
          <w:i/>
          <w:lang w:val="fi-FI"/>
        </w:rPr>
        <w:t>usein</w:t>
      </w:r>
      <w:r w:rsidRPr="00BA4438">
        <w:rPr>
          <w:lang w:val="fi-FI"/>
        </w:rPr>
        <w:t xml:space="preserve"> eli yleistetään. Tarkalleen ottaen </w:t>
      </w:r>
      <w:r w:rsidRPr="00BA4438">
        <w:rPr>
          <w:i/>
          <w:lang w:val="fi-FI"/>
        </w:rPr>
        <w:t>että</w:t>
      </w:r>
      <w:r w:rsidRPr="00BA4438">
        <w:rPr>
          <w:lang w:val="fi-FI"/>
        </w:rPr>
        <w:t>-lause ei edes kuulu lähteen alaan (pilkutuksen vuoksi), joten väite jää kokonaan ilman perusteluja.</w:t>
      </w:r>
    </w:p>
  </w:comment>
  <w:comment w:id="76" w:author="Author" w:initials="A">
    <w:p w14:paraId="2EF82E19" w14:textId="0F658ED5" w:rsidR="00137199" w:rsidRPr="00BA4438" w:rsidRDefault="00137199">
      <w:pPr>
        <w:pStyle w:val="CommentText"/>
        <w:rPr>
          <w:lang w:val="fi-FI"/>
        </w:rPr>
      </w:pPr>
      <w:r>
        <w:rPr>
          <w:rStyle w:val="CommentReference"/>
        </w:rPr>
        <w:annotationRef/>
      </w:r>
      <w:r w:rsidRPr="00BA4438">
        <w:rPr>
          <w:lang w:val="fi-FI"/>
        </w:rPr>
        <w:t xml:space="preserve">Onko näin, vai onko tämä Vuorijärven käsitys? Ks. esim. Genreanalyysi-teoksen kirjoituksia genrestä; myös esim. Solinin artikkeli Genre teoksessa Handbook of Pragmatics voisi valaista asiaa. </w:t>
      </w:r>
    </w:p>
  </w:comment>
  <w:comment w:id="82" w:author="Author" w:initials="A">
    <w:p w14:paraId="5301A9F3" w14:textId="6445D33F" w:rsidR="00137199" w:rsidRPr="00BA4438" w:rsidRDefault="00137199">
      <w:pPr>
        <w:pStyle w:val="CommentText"/>
        <w:rPr>
          <w:lang w:val="fi-FI"/>
        </w:rPr>
      </w:pPr>
      <w:r>
        <w:rPr>
          <w:rStyle w:val="CommentReference"/>
        </w:rPr>
        <w:annotationRef/>
      </w:r>
      <w:r w:rsidRPr="00BA4438">
        <w:rPr>
          <w:lang w:val="fi-FI"/>
        </w:rPr>
        <w:t xml:space="preserve">Tämä käsite tulee uutena lukijalle, ts. oletetaan, että käsite </w:t>
      </w:r>
      <w:r w:rsidRPr="00BA4438">
        <w:rPr>
          <w:i/>
          <w:lang w:val="fi-FI"/>
        </w:rPr>
        <w:t>hierarkkisesti rakentunut teksti</w:t>
      </w:r>
      <w:r w:rsidRPr="00BA4438">
        <w:rPr>
          <w:lang w:val="fi-FI"/>
        </w:rPr>
        <w:t xml:space="preserve"> on tuttu. Se ei kuitenkaan ole vakiintunut tutkijoiden keskuudessa, ja olisikin hyvä kertoa, mitä sillä tarkoitetaan. </w:t>
      </w:r>
    </w:p>
    <w:p w14:paraId="65C6135E" w14:textId="7AE1E42C" w:rsidR="00137199" w:rsidRPr="00BA4438" w:rsidRDefault="00137199">
      <w:pPr>
        <w:pStyle w:val="CommentText"/>
        <w:rPr>
          <w:lang w:val="fi-FI"/>
        </w:rPr>
      </w:pPr>
    </w:p>
    <w:p w14:paraId="46FB62D2" w14:textId="0614AD34" w:rsidR="00137199" w:rsidRPr="00BA4438" w:rsidRDefault="00137199">
      <w:pPr>
        <w:pStyle w:val="CommentText"/>
        <w:rPr>
          <w:lang w:val="fi-FI"/>
        </w:rPr>
      </w:pPr>
      <w:r w:rsidRPr="00BA4438">
        <w:rPr>
          <w:lang w:val="fi-FI"/>
        </w:rPr>
        <w:t xml:space="preserve">Mietin kovasti sitä, miten kirjoittajat suhtautuvat </w:t>
      </w:r>
      <w:r>
        <w:rPr>
          <w:lang w:val="fi-FI"/>
        </w:rPr>
        <w:t>rakenteen funktionaalisuuteen, kun tässä asetetaan ikään kuin vertailuun hierarkkinen rakenne (jota ei määritellä) ja temaattinen sisältö, eikä puhuta laisinkaan funktioista ja toiminnasta, jotka ovat kuitenkin esimerkiksi Paldaniuksen ja Vuorijärven lähestymistavassa ja analyysissa keskeistä. Millainen teoreettinen näkemys teksti(laji)n rakenteesta kirjoittajilla on – se olisi hyvä ilmaista selvästi.</w:t>
      </w:r>
    </w:p>
  </w:comment>
  <w:comment w:id="84" w:author="Author" w:initials="A">
    <w:p w14:paraId="03055C0D" w14:textId="2F726899" w:rsidR="00137199" w:rsidRPr="00BA4438" w:rsidRDefault="00137199">
      <w:pPr>
        <w:pStyle w:val="CommentText"/>
        <w:rPr>
          <w:lang w:val="fi-FI"/>
        </w:rPr>
      </w:pPr>
      <w:r>
        <w:rPr>
          <w:rStyle w:val="CommentReference"/>
        </w:rPr>
        <w:annotationRef/>
      </w:r>
      <w:r w:rsidRPr="00BA4438">
        <w:rPr>
          <w:lang w:val="fi-FI"/>
        </w:rPr>
        <w:t>Vai tekstilajien (ks. lauseen loppu: tekstilajeja)?</w:t>
      </w:r>
    </w:p>
  </w:comment>
  <w:comment w:id="85" w:author="Author" w:initials="A">
    <w:p w14:paraId="25C73B06" w14:textId="71EBBBDC" w:rsidR="00137199" w:rsidRPr="00BA4438" w:rsidRDefault="00137199">
      <w:pPr>
        <w:pStyle w:val="CommentText"/>
        <w:rPr>
          <w:lang w:val="fi-FI"/>
        </w:rPr>
      </w:pPr>
      <w:r>
        <w:rPr>
          <w:rStyle w:val="CommentReference"/>
        </w:rPr>
        <w:annotationRef/>
      </w:r>
      <w:r w:rsidRPr="00BA4438">
        <w:rPr>
          <w:lang w:val="fi-FI"/>
        </w:rPr>
        <w:t xml:space="preserve">Ilmeisesti on kyse samanlaisesta ydin–satelliitti-rakenteesta, jota Karvonen käsitteli väitöskirjassaan Oppikirjateksti toimintana (1995). Siihen kannattaisi ehkä tältä osin tutustua ja katsoa, mitä Karvonen sai analyysissaan selville. </w:t>
      </w:r>
    </w:p>
  </w:comment>
  <w:comment w:id="86" w:author="Author" w:initials="A">
    <w:p w14:paraId="62455591" w14:textId="4C19EDDF" w:rsidR="00137199" w:rsidRDefault="00137199">
      <w:pPr>
        <w:pStyle w:val="CommentText"/>
        <w:rPr>
          <w:lang w:val="fi-FI"/>
        </w:rPr>
      </w:pPr>
      <w:r>
        <w:rPr>
          <w:rStyle w:val="CommentReference"/>
        </w:rPr>
        <w:annotationRef/>
      </w:r>
      <w:r w:rsidRPr="00BA4438">
        <w:rPr>
          <w:lang w:val="fi-FI"/>
        </w:rPr>
        <w:t>Tässä näkyy rakenteen määrittely järjestyksen ja sisällön kautta, ei sen kautta, mitä tekstissä tehdään (ks. edellä</w:t>
      </w:r>
      <w:r>
        <w:rPr>
          <w:lang w:val="fi-FI"/>
        </w:rPr>
        <w:t xml:space="preserve">). </w:t>
      </w:r>
    </w:p>
    <w:p w14:paraId="19C75C0E" w14:textId="102348F9" w:rsidR="00137199" w:rsidRDefault="00137199">
      <w:pPr>
        <w:pStyle w:val="CommentText"/>
        <w:rPr>
          <w:lang w:val="fi-FI"/>
        </w:rPr>
      </w:pPr>
    </w:p>
    <w:p w14:paraId="34B341AA" w14:textId="48C48919" w:rsidR="00137199" w:rsidRPr="00BA4438" w:rsidRDefault="00137199">
      <w:pPr>
        <w:pStyle w:val="CommentText"/>
        <w:rPr>
          <w:lang w:val="fi-FI"/>
        </w:rPr>
      </w:pPr>
      <w:r>
        <w:rPr>
          <w:lang w:val="fi-FI"/>
        </w:rPr>
        <w:t xml:space="preserve">Kokonaisuudessaan kappaleen sisältöä toistetaan osin seuraavalla sivulla luvun 2 toisessa kappaleessa. Kannattaa miettiä, onko tämä kappale tässä lainkaan tarpeen. </w:t>
      </w:r>
    </w:p>
  </w:comment>
  <w:comment w:id="113" w:author="Author" w:initials="A">
    <w:p w14:paraId="7E997209" w14:textId="2C846669" w:rsidR="0056513C" w:rsidRPr="0056513C" w:rsidRDefault="0056513C">
      <w:pPr>
        <w:pStyle w:val="CommentText"/>
        <w:rPr>
          <w:lang w:val="fi-FI"/>
        </w:rPr>
      </w:pPr>
      <w:r>
        <w:rPr>
          <w:rStyle w:val="CommentReference"/>
        </w:rPr>
        <w:annotationRef/>
      </w:r>
      <w:r w:rsidRPr="0056513C">
        <w:rPr>
          <w:lang w:val="fi-FI"/>
        </w:rPr>
        <w:t>Tämä on kesken. Jaottelu olisi kai kuitenkin tarpeen tuoda näkyväksi jo johdannossa.</w:t>
      </w:r>
    </w:p>
  </w:comment>
  <w:comment w:id="127" w:author="Author" w:initials="A">
    <w:p w14:paraId="27299070" w14:textId="184C06F6" w:rsidR="00137199" w:rsidRPr="00BA4438" w:rsidRDefault="00137199">
      <w:pPr>
        <w:pStyle w:val="CommentText"/>
        <w:rPr>
          <w:lang w:val="fi-FI"/>
        </w:rPr>
      </w:pPr>
      <w:r>
        <w:rPr>
          <w:rStyle w:val="CommentReference"/>
        </w:rPr>
        <w:annotationRef/>
      </w:r>
      <w:r w:rsidRPr="00BA4438">
        <w:rPr>
          <w:lang w:val="fi-FI"/>
        </w:rPr>
        <w:t xml:space="preserve">Tämä on jotenkin harhaanjohtava tässä. Kirjoittajat eivät varmaan tarkoita implikoida, että jokin tietty topiikki vaikuttaisi siihen, millaisia tapoja käytetään. Onko kyse siitä, millä eri tavoilla opiskelijat asettavat kappaleen alussa topiikin? Se, että aineistona on sisällöllisesti samaa topiikkia käsittelevät kappaleet, on </w:t>
      </w:r>
      <w:r>
        <w:rPr>
          <w:lang w:val="fi-FI"/>
        </w:rPr>
        <w:t xml:space="preserve">nähdäkseni </w:t>
      </w:r>
      <w:r w:rsidRPr="00BA4438">
        <w:rPr>
          <w:lang w:val="fi-FI"/>
        </w:rPr>
        <w:t>pikemminkin aineiston rajaukseen liittyvä asia.</w:t>
      </w:r>
    </w:p>
  </w:comment>
  <w:comment w:id="143" w:author="Author" w:initials="A">
    <w:p w14:paraId="7EE88041" w14:textId="426E1AB6" w:rsidR="00137199" w:rsidRPr="00EA672D" w:rsidRDefault="00137199">
      <w:pPr>
        <w:pStyle w:val="CommentText"/>
        <w:rPr>
          <w:lang w:val="fi-FI"/>
        </w:rPr>
      </w:pPr>
      <w:r>
        <w:rPr>
          <w:rStyle w:val="CommentReference"/>
        </w:rPr>
        <w:annotationRef/>
      </w:r>
      <w:r w:rsidRPr="00EA672D">
        <w:rPr>
          <w:lang w:val="fi-FI"/>
        </w:rPr>
        <w:t xml:space="preserve">Aikamuoto? Koko käsikirjoitus on aikamuotojen ja persoonan osalta editoitava huolellisesti. </w:t>
      </w:r>
      <w:r>
        <w:rPr>
          <w:lang w:val="fi-FI"/>
        </w:rPr>
        <w:t>Tekstissä käytetään vaihdellen monikon ensimmäistä persoonaa ja passiivia viittaamassa kirjoittajiin; olisi hyvä käyttää johdonmukaisesti vain toista.</w:t>
      </w:r>
    </w:p>
  </w:comment>
  <w:comment w:id="144" w:author="Author" w:initials="A">
    <w:p w14:paraId="66C13358" w14:textId="7732B770" w:rsidR="00B072B3" w:rsidRPr="000B5081" w:rsidRDefault="00B072B3">
      <w:pPr>
        <w:pStyle w:val="CommentText"/>
        <w:rPr>
          <w:lang w:val="fi-FI"/>
        </w:rPr>
      </w:pPr>
      <w:r>
        <w:rPr>
          <w:rStyle w:val="CommentReference"/>
        </w:rPr>
        <w:annotationRef/>
      </w:r>
      <w:r w:rsidRPr="000B5081">
        <w:rPr>
          <w:lang w:val="fi-FI"/>
        </w:rPr>
        <w:t>Näin täytyy tehdä.</w:t>
      </w:r>
    </w:p>
    <w:p w14:paraId="6FB428EA" w14:textId="77777777" w:rsidR="00B072B3" w:rsidRPr="000B5081" w:rsidRDefault="00B072B3">
      <w:pPr>
        <w:pStyle w:val="CommentText"/>
        <w:rPr>
          <w:lang w:val="fi-FI"/>
        </w:rPr>
      </w:pPr>
    </w:p>
  </w:comment>
  <w:comment w:id="149" w:author="Author" w:initials="A">
    <w:p w14:paraId="4768CA60" w14:textId="3730182C" w:rsidR="006A12BD" w:rsidRPr="006A12BD" w:rsidRDefault="006A12BD">
      <w:pPr>
        <w:pStyle w:val="CommentText"/>
        <w:rPr>
          <w:lang w:val="fi-FI"/>
        </w:rPr>
      </w:pPr>
      <w:r>
        <w:rPr>
          <w:rStyle w:val="CommentReference"/>
        </w:rPr>
        <w:annotationRef/>
      </w:r>
      <w:r w:rsidRPr="006A12BD">
        <w:rPr>
          <w:lang w:val="fi-FI"/>
        </w:rPr>
        <w:t>Voisiko tätä käsitellä vasta lopun yhteenvedossa?</w:t>
      </w:r>
    </w:p>
  </w:comment>
  <w:comment w:id="153" w:author="Author" w:initials="A">
    <w:p w14:paraId="192905BA" w14:textId="51127EA9" w:rsidR="00137199" w:rsidRDefault="00137199">
      <w:pPr>
        <w:pStyle w:val="CommentText"/>
        <w:rPr>
          <w:lang w:val="fi-FI"/>
        </w:rPr>
      </w:pPr>
      <w:r>
        <w:rPr>
          <w:rStyle w:val="CommentReference"/>
        </w:rPr>
        <w:annotationRef/>
      </w:r>
      <w:r w:rsidRPr="00EA672D">
        <w:rPr>
          <w:lang w:val="fi-FI"/>
        </w:rPr>
        <w:t>Tässä olisi hyvä paikka selittää, mitä hierarkkisuudella tarkoitetaan: mitkä ovat hierarkkisessa suhteessa toisiinsa?</w:t>
      </w:r>
      <w:r>
        <w:rPr>
          <w:lang w:val="fi-FI"/>
        </w:rPr>
        <w:t xml:space="preserve"> </w:t>
      </w:r>
      <w:r w:rsidRPr="00EA672D">
        <w:rPr>
          <w:lang w:val="fi-FI"/>
        </w:rPr>
        <w:t xml:space="preserve"> </w:t>
      </w:r>
      <w:r>
        <w:rPr>
          <w:lang w:val="fi-FI"/>
        </w:rPr>
        <w:t xml:space="preserve">Jos joku aiempi tutkija käyttää tätä käsitettä, se olisi hyvä pystyä osoittamaan tarkalla referoinnilla ja lähdeviitteellä. Yrittävätkö kirjoittajat ilmaista tällä sitä, että eri osat ovat erilaisissa suhteissa toisiinsa (additiivisen eli lisäävän suhteen sijaan)? Onko se sama asia kuin hierarkia?  </w:t>
      </w:r>
    </w:p>
    <w:p w14:paraId="473E4718" w14:textId="77777777" w:rsidR="00137199" w:rsidRDefault="00137199">
      <w:pPr>
        <w:pStyle w:val="CommentText"/>
        <w:rPr>
          <w:lang w:val="fi-FI"/>
        </w:rPr>
      </w:pPr>
    </w:p>
    <w:p w14:paraId="02DB7BBA" w14:textId="44592B88" w:rsidR="00137199" w:rsidRPr="00EA672D" w:rsidRDefault="00137199">
      <w:pPr>
        <w:pStyle w:val="CommentText"/>
        <w:rPr>
          <w:lang w:val="fi-FI"/>
        </w:rPr>
      </w:pPr>
      <w:r>
        <w:rPr>
          <w:lang w:val="fi-FI"/>
        </w:rPr>
        <w:t>Pilkku on virheellinen, mutta kun sen ottaa pois, myös väite hierarkkisuudesta menee kaikkien mainittujen lähteiden nimiin. Virke kaipaa siis sekä sisällöllistä että rakenteellista muokkausta.</w:t>
      </w:r>
    </w:p>
  </w:comment>
  <w:comment w:id="159" w:author="Author" w:initials="A">
    <w:p w14:paraId="4314C89B" w14:textId="4BB4626C" w:rsidR="00445A25" w:rsidRPr="00445A25" w:rsidRDefault="00445A25">
      <w:pPr>
        <w:pStyle w:val="CommentText"/>
        <w:rPr>
          <w:lang w:val="fi-FI"/>
        </w:rPr>
      </w:pPr>
      <w:r>
        <w:rPr>
          <w:rStyle w:val="CommentReference"/>
        </w:rPr>
        <w:annotationRef/>
      </w:r>
      <w:r w:rsidRPr="00445A25">
        <w:rPr>
          <w:lang w:val="fi-FI"/>
        </w:rPr>
        <w:t>Tätä nyt ei ehkä tarvitse tässä mainita.</w:t>
      </w:r>
    </w:p>
  </w:comment>
  <w:comment w:id="193" w:author="Author" w:initials="A">
    <w:p w14:paraId="08E27D85" w14:textId="77777777" w:rsidR="00137199" w:rsidRPr="007D2908" w:rsidRDefault="00137199" w:rsidP="0047020D">
      <w:pPr>
        <w:pStyle w:val="CommentText"/>
        <w:rPr>
          <w:lang w:val="fi-FI"/>
        </w:rPr>
      </w:pPr>
      <w:r>
        <w:rPr>
          <w:rStyle w:val="CommentReference"/>
        </w:rPr>
        <w:annotationRef/>
      </w:r>
      <w:r w:rsidRPr="007D2908">
        <w:rPr>
          <w:lang w:val="fi-FI"/>
        </w:rPr>
        <w:t xml:space="preserve">Lähdeviitteiden tarkoitus ja tarkkuus? </w:t>
      </w:r>
    </w:p>
  </w:comment>
  <w:comment w:id="192" w:author="Author" w:initials="A">
    <w:p w14:paraId="73F61CEC" w14:textId="77777777" w:rsidR="00137199" w:rsidRPr="007D2908" w:rsidRDefault="00137199" w:rsidP="0047020D">
      <w:pPr>
        <w:pStyle w:val="CommentText"/>
        <w:rPr>
          <w:lang w:val="fi-FI"/>
        </w:rPr>
      </w:pPr>
      <w:r>
        <w:rPr>
          <w:rStyle w:val="CommentReference"/>
        </w:rPr>
        <w:annotationRef/>
      </w:r>
      <w:r w:rsidRPr="00D60F92">
        <w:rPr>
          <w:lang w:val="fi-FI"/>
        </w:rPr>
        <w:t xml:space="preserve">Sanatarkkaa toistoa edellisen sivun tekstiin. </w:t>
      </w:r>
      <w:r>
        <w:rPr>
          <w:lang w:val="fi-FI"/>
        </w:rPr>
        <w:t>Asia sopii paremmin tähän lukuun. Vaatii siis muokkausta.</w:t>
      </w:r>
    </w:p>
  </w:comment>
  <w:comment w:id="194" w:author="Author" w:initials="A">
    <w:p w14:paraId="43C0801F" w14:textId="77777777" w:rsidR="00137199" w:rsidRPr="007D2908" w:rsidRDefault="00137199" w:rsidP="0047020D">
      <w:pPr>
        <w:pStyle w:val="CommentText"/>
        <w:rPr>
          <w:lang w:val="fi-FI"/>
        </w:rPr>
      </w:pPr>
      <w:r>
        <w:rPr>
          <w:rStyle w:val="CommentReference"/>
        </w:rPr>
        <w:annotationRef/>
      </w:r>
      <w:r w:rsidRPr="007D2908">
        <w:rPr>
          <w:lang w:val="fi-FI"/>
        </w:rPr>
        <w:t xml:space="preserve">Ehdotan, että puhutaan tutkimusaineistosta preesensissä viittaamatta tutkimusprosessiin: millaista se on? </w:t>
      </w:r>
    </w:p>
  </w:comment>
  <w:comment w:id="195" w:author="Author" w:initials="A">
    <w:p w14:paraId="4AFFFECD" w14:textId="77777777" w:rsidR="00137199" w:rsidRPr="007B33ED" w:rsidRDefault="00137199" w:rsidP="0047020D">
      <w:pPr>
        <w:pStyle w:val="CommentText"/>
        <w:rPr>
          <w:lang w:val="fi-FI"/>
        </w:rPr>
      </w:pPr>
      <w:r>
        <w:rPr>
          <w:rStyle w:val="CommentReference"/>
        </w:rPr>
        <w:annotationRef/>
      </w:r>
      <w:r w:rsidRPr="007B33ED">
        <w:rPr>
          <w:lang w:val="fi-FI"/>
        </w:rPr>
        <w:t xml:space="preserve">Koska artikkelissa ei </w:t>
      </w:r>
      <w:r>
        <w:rPr>
          <w:lang w:val="fi-FI"/>
        </w:rPr>
        <w:t xml:space="preserve">itse asiassa </w:t>
      </w:r>
      <w:r w:rsidRPr="007B33ED">
        <w:rPr>
          <w:lang w:val="fi-FI"/>
        </w:rPr>
        <w:t>tarkastella kappaleiden välistä siirtymää</w:t>
      </w:r>
      <w:r>
        <w:rPr>
          <w:lang w:val="fi-FI"/>
        </w:rPr>
        <w:t xml:space="preserve"> vaan kappaleen aloitusta, tämä muotoilu johtaa harhaan. Voisiko olla ennemminkin "miten kirjoittaja asettaa/ aloittaa uuden topiikin (käsittelyn) kappaleen alussa" tms.? </w:t>
      </w:r>
    </w:p>
  </w:comment>
  <w:comment w:id="212" w:author="Author" w:initials="A">
    <w:p w14:paraId="339873F9" w14:textId="77777777" w:rsidR="00137199" w:rsidRPr="00BA4438" w:rsidRDefault="00137199" w:rsidP="00205C63">
      <w:pPr>
        <w:pStyle w:val="CommentText"/>
        <w:rPr>
          <w:lang w:val="fi-FI"/>
        </w:rPr>
      </w:pPr>
      <w:r>
        <w:rPr>
          <w:rStyle w:val="CommentReference"/>
        </w:rPr>
        <w:annotationRef/>
      </w:r>
      <w:r w:rsidRPr="00BA4438">
        <w:rPr>
          <w:lang w:val="fi-FI"/>
        </w:rPr>
        <w:t xml:space="preserve">Tämä käsite tulee uutena lukijalle, ts. oletetaan, että käsite </w:t>
      </w:r>
      <w:r w:rsidRPr="00BA4438">
        <w:rPr>
          <w:i/>
          <w:lang w:val="fi-FI"/>
        </w:rPr>
        <w:t>hierarkkisesti rakentunut teksti</w:t>
      </w:r>
      <w:r w:rsidRPr="00BA4438">
        <w:rPr>
          <w:lang w:val="fi-FI"/>
        </w:rPr>
        <w:t xml:space="preserve"> on tuttu. Se ei kuitenkaan ole vakiintunut tutkijoiden keskuudessa, ja olisikin hyvä kertoa, mitä sillä tarkoitetaan. </w:t>
      </w:r>
    </w:p>
    <w:p w14:paraId="7AA5E262" w14:textId="77777777" w:rsidR="00137199" w:rsidRPr="00BA4438" w:rsidRDefault="00137199" w:rsidP="00205C63">
      <w:pPr>
        <w:pStyle w:val="CommentText"/>
        <w:rPr>
          <w:lang w:val="fi-FI"/>
        </w:rPr>
      </w:pPr>
    </w:p>
    <w:p w14:paraId="48EABC04" w14:textId="77777777" w:rsidR="00137199" w:rsidRPr="00BA4438" w:rsidRDefault="00137199" w:rsidP="00205C63">
      <w:pPr>
        <w:pStyle w:val="CommentText"/>
        <w:rPr>
          <w:lang w:val="fi-FI"/>
        </w:rPr>
      </w:pPr>
      <w:r w:rsidRPr="00BA4438">
        <w:rPr>
          <w:lang w:val="fi-FI"/>
        </w:rPr>
        <w:t xml:space="preserve">Mietin kovasti sitä, miten kirjoittajat suhtautuvat </w:t>
      </w:r>
      <w:r>
        <w:rPr>
          <w:lang w:val="fi-FI"/>
        </w:rPr>
        <w:t>rakenteen funktionaalisuuteen, kun tässä asetetaan ikään kuin vertailuun hierarkkinen rakenne (jota ei määritellä) ja temaattinen sisältö, eikä puhuta laisinkaan funktioista ja toiminnasta, jotka ovat kuitenkin esimerkiksi Paldaniuksen ja Vuorijärven lähestymistavassa ja analyysissa keskeistä. Millainen teoreettinen näkemys teksti(laji)n rakenteesta kirjoittajilla on – se olisi hyvä ilmaista selvästi.</w:t>
      </w:r>
    </w:p>
  </w:comment>
  <w:comment w:id="217" w:author="Author" w:initials="A">
    <w:p w14:paraId="703BCD60" w14:textId="77777777" w:rsidR="00137199" w:rsidRPr="00BA4438" w:rsidRDefault="00137199" w:rsidP="00205C63">
      <w:pPr>
        <w:pStyle w:val="CommentText"/>
        <w:rPr>
          <w:lang w:val="fi-FI"/>
        </w:rPr>
      </w:pPr>
      <w:r>
        <w:rPr>
          <w:rStyle w:val="CommentReference"/>
        </w:rPr>
        <w:annotationRef/>
      </w:r>
      <w:r w:rsidRPr="00BA4438">
        <w:rPr>
          <w:lang w:val="fi-FI"/>
        </w:rPr>
        <w:t>Vai tekstilajien (ks. lauseen loppu: tekstilajeja)?</w:t>
      </w:r>
    </w:p>
  </w:comment>
  <w:comment w:id="221" w:author="Author" w:initials="A">
    <w:p w14:paraId="4142D99B" w14:textId="77777777" w:rsidR="00137199" w:rsidRPr="00BA4438" w:rsidRDefault="00137199" w:rsidP="00205C63">
      <w:pPr>
        <w:pStyle w:val="CommentText"/>
        <w:rPr>
          <w:lang w:val="fi-FI"/>
        </w:rPr>
      </w:pPr>
      <w:r>
        <w:rPr>
          <w:rStyle w:val="CommentReference"/>
        </w:rPr>
        <w:annotationRef/>
      </w:r>
      <w:r w:rsidRPr="00BA4438">
        <w:rPr>
          <w:lang w:val="fi-FI"/>
        </w:rPr>
        <w:t xml:space="preserve">Ilmeisesti on kyse samanlaisesta ydin–satelliitti-rakenteesta, jota Karvonen käsitteli väitöskirjassaan Oppikirjateksti toimintana (1995). Siihen kannattaisi ehkä tältä osin tutustua ja katsoa, mitä Karvonen sai analyysissaan selville. </w:t>
      </w:r>
    </w:p>
  </w:comment>
  <w:comment w:id="225" w:author="Author" w:initials="A">
    <w:p w14:paraId="3CA2E15B" w14:textId="77777777" w:rsidR="00137199" w:rsidRDefault="00137199" w:rsidP="00205C63">
      <w:pPr>
        <w:pStyle w:val="CommentText"/>
        <w:rPr>
          <w:lang w:val="fi-FI"/>
        </w:rPr>
      </w:pPr>
      <w:r>
        <w:rPr>
          <w:rStyle w:val="CommentReference"/>
        </w:rPr>
        <w:annotationRef/>
      </w:r>
      <w:r w:rsidRPr="00BA4438">
        <w:rPr>
          <w:lang w:val="fi-FI"/>
        </w:rPr>
        <w:t>Tässä näkyy rakenteen määrittely järjestyksen ja sisällön kautta, ei sen kautta, mitä tekstissä tehdään (ks. edellä</w:t>
      </w:r>
      <w:r>
        <w:rPr>
          <w:lang w:val="fi-FI"/>
        </w:rPr>
        <w:t xml:space="preserve">). </w:t>
      </w:r>
    </w:p>
    <w:p w14:paraId="4FAC35ED" w14:textId="77777777" w:rsidR="00137199" w:rsidRDefault="00137199" w:rsidP="00205C63">
      <w:pPr>
        <w:pStyle w:val="CommentText"/>
        <w:rPr>
          <w:lang w:val="fi-FI"/>
        </w:rPr>
      </w:pPr>
    </w:p>
    <w:p w14:paraId="1C9DA515" w14:textId="77777777" w:rsidR="00137199" w:rsidRPr="00BA4438" w:rsidRDefault="00137199" w:rsidP="00205C63">
      <w:pPr>
        <w:pStyle w:val="CommentText"/>
        <w:rPr>
          <w:lang w:val="fi-FI"/>
        </w:rPr>
      </w:pPr>
      <w:r>
        <w:rPr>
          <w:lang w:val="fi-FI"/>
        </w:rPr>
        <w:t xml:space="preserve">Kokonaisuudessaan kappaleen sisältöä toistetaan osin seuraavalla sivulla luvun 2 toisessa kappaleessa. Kannattaa miettiä, onko tämä kappale tässä lainkaan tarpeen. </w:t>
      </w:r>
    </w:p>
  </w:comment>
  <w:comment w:id="243" w:author="Author" w:initials="A">
    <w:p w14:paraId="7617643E" w14:textId="6F4C7836" w:rsidR="00137199" w:rsidRPr="007D2908" w:rsidRDefault="00137199">
      <w:pPr>
        <w:pStyle w:val="CommentText"/>
        <w:rPr>
          <w:lang w:val="fi-FI"/>
        </w:rPr>
      </w:pPr>
      <w:r>
        <w:rPr>
          <w:rStyle w:val="CommentReference"/>
        </w:rPr>
        <w:annotationRef/>
      </w:r>
      <w:r w:rsidRPr="007D2908">
        <w:rPr>
          <w:lang w:val="fi-FI"/>
        </w:rPr>
        <w:t xml:space="preserve">Lähdeviitteiden tarkoitus ja tarkkuus? </w:t>
      </w:r>
    </w:p>
  </w:comment>
  <w:comment w:id="242" w:author="Author" w:initials="A">
    <w:p w14:paraId="3C72FC90" w14:textId="3D3D7863" w:rsidR="00137199" w:rsidRPr="007D2908" w:rsidRDefault="00137199">
      <w:pPr>
        <w:pStyle w:val="CommentText"/>
        <w:rPr>
          <w:lang w:val="fi-FI"/>
        </w:rPr>
      </w:pPr>
      <w:r>
        <w:rPr>
          <w:rStyle w:val="CommentReference"/>
        </w:rPr>
        <w:annotationRef/>
      </w:r>
      <w:r w:rsidRPr="00D60F92">
        <w:rPr>
          <w:lang w:val="fi-FI"/>
        </w:rPr>
        <w:t xml:space="preserve">Sanatarkkaa toistoa edellisen sivun tekstiin. </w:t>
      </w:r>
      <w:r>
        <w:rPr>
          <w:lang w:val="fi-FI"/>
        </w:rPr>
        <w:t>Asia sopii paremmin tähän lukuun. Vaatii siis muokkausta.</w:t>
      </w:r>
    </w:p>
  </w:comment>
  <w:comment w:id="244" w:author="Author" w:initials="A">
    <w:p w14:paraId="7A40445B" w14:textId="661A642F" w:rsidR="00137199" w:rsidRPr="007D2908" w:rsidRDefault="00137199">
      <w:pPr>
        <w:pStyle w:val="CommentText"/>
        <w:rPr>
          <w:lang w:val="fi-FI"/>
        </w:rPr>
      </w:pPr>
      <w:r>
        <w:rPr>
          <w:rStyle w:val="CommentReference"/>
        </w:rPr>
        <w:annotationRef/>
      </w:r>
      <w:r w:rsidRPr="007D2908">
        <w:rPr>
          <w:lang w:val="fi-FI"/>
        </w:rPr>
        <w:t xml:space="preserve">Ehdotan, että puhutaan tutkimusaineistosta preesensissä viittaamatta tutkimusprosessiin: millaista se on? </w:t>
      </w:r>
    </w:p>
  </w:comment>
  <w:comment w:id="245" w:author="Author" w:initials="A">
    <w:p w14:paraId="4F81D755" w14:textId="5556447F" w:rsidR="00137199" w:rsidRPr="007B33ED" w:rsidRDefault="00137199">
      <w:pPr>
        <w:pStyle w:val="CommentText"/>
        <w:rPr>
          <w:lang w:val="fi-FI"/>
        </w:rPr>
      </w:pPr>
      <w:r>
        <w:rPr>
          <w:rStyle w:val="CommentReference"/>
        </w:rPr>
        <w:annotationRef/>
      </w:r>
      <w:r w:rsidRPr="007B33ED">
        <w:rPr>
          <w:lang w:val="fi-FI"/>
        </w:rPr>
        <w:t xml:space="preserve">Koska artikkelissa ei </w:t>
      </w:r>
      <w:r>
        <w:rPr>
          <w:lang w:val="fi-FI"/>
        </w:rPr>
        <w:t xml:space="preserve">itse asiassa </w:t>
      </w:r>
      <w:r w:rsidRPr="007B33ED">
        <w:rPr>
          <w:lang w:val="fi-FI"/>
        </w:rPr>
        <w:t>tarkastella kappaleiden välistä siirtymää</w:t>
      </w:r>
      <w:r>
        <w:rPr>
          <w:lang w:val="fi-FI"/>
        </w:rPr>
        <w:t xml:space="preserve"> vaan kappaleen aloitusta, tämä muotoilu johtaa harhaan. Voisiko olla ennemminkin "miten kirjoittaja asettaa/ aloittaa uuden topiikin (käsittelyn) kappaleen alussa" tms.? </w:t>
      </w:r>
    </w:p>
  </w:comment>
  <w:comment w:id="248" w:author="Author" w:initials="A">
    <w:p w14:paraId="54617A15" w14:textId="71209169" w:rsidR="00137199" w:rsidRPr="00464BE8" w:rsidRDefault="00137199">
      <w:pPr>
        <w:pStyle w:val="CommentText"/>
        <w:rPr>
          <w:lang w:val="fi-FI"/>
        </w:rPr>
      </w:pPr>
      <w:r>
        <w:rPr>
          <w:rStyle w:val="CommentReference"/>
        </w:rPr>
        <w:annotationRef/>
      </w:r>
      <w:r w:rsidRPr="00464BE8">
        <w:rPr>
          <w:lang w:val="fi-FI"/>
        </w:rPr>
        <w:t>Tämä on hyvä. Selvästi määritelty!</w:t>
      </w:r>
    </w:p>
  </w:comment>
  <w:comment w:id="251" w:author="Author" w:initials="A">
    <w:p w14:paraId="1B89E23F" w14:textId="628239FF" w:rsidR="00445A25" w:rsidRPr="00445A25" w:rsidRDefault="00445A25">
      <w:pPr>
        <w:pStyle w:val="CommentText"/>
        <w:rPr>
          <w:lang w:val="fi-FI"/>
        </w:rPr>
      </w:pPr>
      <w:r>
        <w:rPr>
          <w:rStyle w:val="CommentReference"/>
        </w:rPr>
        <w:annotationRef/>
      </w:r>
      <w:r w:rsidRPr="00445A25">
        <w:rPr>
          <w:lang w:val="fi-FI"/>
        </w:rPr>
        <w:t xml:space="preserve">Tästä alkaa sekalaista tajunnanvirtaa, josta huomenna lisää </w:t>
      </w:r>
      <w:r>
        <w:sym w:font="Wingdings" w:char="F04A"/>
      </w:r>
    </w:p>
  </w:comment>
  <w:comment w:id="291" w:author="Author" w:initials="A">
    <w:p w14:paraId="27D62457" w14:textId="38446562" w:rsidR="005C4490" w:rsidRPr="005C4490" w:rsidRDefault="005C4490">
      <w:pPr>
        <w:pStyle w:val="CommentText"/>
        <w:rPr>
          <w:lang w:val="fi-FI"/>
        </w:rPr>
      </w:pPr>
      <w:r>
        <w:rPr>
          <w:rStyle w:val="CommentReference"/>
        </w:rPr>
        <w:annotationRef/>
      </w:r>
      <w:r w:rsidRPr="00E109D7">
        <w:rPr>
          <w:lang w:val="fi-FI"/>
        </w:rPr>
        <w:t>Meidän perustelumme on pedagoginen ja pohjaa funktionaalisee</w:t>
      </w:r>
      <w:r>
        <w:rPr>
          <w:lang w:val="fi-FI"/>
        </w:rPr>
        <w:t>n/pragmaattiseen näkemykseemme. Esittely, esitelty ja lohko kuvaavat ainakin jollain tasolla kirjoittajan toimintaa, jota voisi näiden käsitteiden avulla tiedostaa ja intentionaalisesti harjoitella. Lähtökohtaisesti emme ota kantaa siihen, missä määrin informaation jäsentely tällä tasolla on tietoista, mutta tästä tiedostuminen asettuu hyvin uuden opsin ajatukseen siitä, että kielitietoisuus ja kielellinen tietoisuus tukevat lukemisen ja kirjoittamisen harjoittelua (voi myös viitata Myhill).</w:t>
      </w:r>
    </w:p>
  </w:comment>
  <w:comment w:id="297" w:author="Author" w:initials="A">
    <w:p w14:paraId="3C857211" w14:textId="2BBE48B0" w:rsidR="00137199" w:rsidRPr="00971AE7" w:rsidRDefault="00137199">
      <w:pPr>
        <w:pStyle w:val="CommentText"/>
        <w:rPr>
          <w:lang w:val="fi-FI"/>
        </w:rPr>
      </w:pPr>
      <w:r>
        <w:rPr>
          <w:rStyle w:val="CommentReference"/>
        </w:rPr>
        <w:annotationRef/>
      </w:r>
      <w:r w:rsidRPr="00971AE7">
        <w:rPr>
          <w:lang w:val="fi-FI"/>
        </w:rPr>
        <w:t>Viitteiden yhdenmukaistaminen.</w:t>
      </w:r>
    </w:p>
  </w:comment>
  <w:comment w:id="298" w:author="Author" w:initials="A">
    <w:p w14:paraId="713C584F" w14:textId="77777777" w:rsidR="00137199" w:rsidRDefault="00137199">
      <w:pPr>
        <w:pStyle w:val="CommentText"/>
        <w:rPr>
          <w:lang w:val="fi-FI"/>
        </w:rPr>
      </w:pPr>
      <w:r>
        <w:rPr>
          <w:rStyle w:val="CommentReference"/>
        </w:rPr>
        <w:annotationRef/>
      </w:r>
      <w:r w:rsidRPr="00971AE7">
        <w:rPr>
          <w:lang w:val="fi-FI"/>
        </w:rPr>
        <w:t>Ovatko suomenno</w:t>
      </w:r>
      <w:r>
        <w:rPr>
          <w:lang w:val="fi-FI"/>
        </w:rPr>
        <w:t xml:space="preserve">kset kirjoittajien? </w:t>
      </w:r>
      <w:r w:rsidRPr="00971AE7">
        <w:rPr>
          <w:i/>
          <w:lang w:val="fi-FI"/>
        </w:rPr>
        <w:t>Annettu topiikki</w:t>
      </w:r>
      <w:r>
        <w:rPr>
          <w:lang w:val="fi-FI"/>
        </w:rPr>
        <w:t xml:space="preserve"> ja </w:t>
      </w:r>
      <w:r w:rsidRPr="00971AE7">
        <w:rPr>
          <w:i/>
          <w:lang w:val="fi-FI"/>
        </w:rPr>
        <w:t>alatopiikki</w:t>
      </w:r>
      <w:r>
        <w:rPr>
          <w:lang w:val="fi-FI"/>
        </w:rPr>
        <w:t xml:space="preserve"> olisivat suomenkieliselle lukijalle informatiivisemmat. </w:t>
      </w:r>
    </w:p>
    <w:p w14:paraId="40DC3F75" w14:textId="77777777" w:rsidR="00137199" w:rsidRDefault="00137199">
      <w:pPr>
        <w:pStyle w:val="CommentText"/>
        <w:rPr>
          <w:lang w:val="fi-FI"/>
        </w:rPr>
      </w:pPr>
    </w:p>
    <w:p w14:paraId="3DF746E1" w14:textId="0BC8BB86" w:rsidR="00137199" w:rsidRDefault="00137199">
      <w:pPr>
        <w:pStyle w:val="CommentText"/>
        <w:rPr>
          <w:lang w:val="fi-FI"/>
        </w:rPr>
      </w:pPr>
      <w:r>
        <w:rPr>
          <w:lang w:val="fi-FI"/>
        </w:rPr>
        <w:t xml:space="preserve">Tarkoittaako </w:t>
      </w:r>
      <w:r w:rsidRPr="00971AE7">
        <w:rPr>
          <w:i/>
          <w:lang w:val="fi-FI"/>
        </w:rPr>
        <w:t>given topic</w:t>
      </w:r>
      <w:r>
        <w:rPr>
          <w:lang w:val="fi-FI"/>
        </w:rPr>
        <w:t xml:space="preserve"> Dikillä, että se on aina edeltävässä tekstissä esitelty, vai voiko se olla kontekstissa annettu (ts. pääteltävissä)?</w:t>
      </w:r>
    </w:p>
    <w:p w14:paraId="2ECEB582" w14:textId="4B160E0C" w:rsidR="00137199" w:rsidRDefault="00137199">
      <w:pPr>
        <w:pStyle w:val="CommentText"/>
        <w:rPr>
          <w:lang w:val="fi-FI"/>
        </w:rPr>
      </w:pPr>
    </w:p>
    <w:p w14:paraId="26E6B86A" w14:textId="728D90AB" w:rsidR="00137199" w:rsidRPr="00971AE7" w:rsidRDefault="00137199">
      <w:pPr>
        <w:pStyle w:val="CommentText"/>
        <w:rPr>
          <w:lang w:val="fi-FI"/>
        </w:rPr>
      </w:pPr>
      <w:r>
        <w:rPr>
          <w:lang w:val="fi-FI"/>
        </w:rPr>
        <w:t>Miten kirjoittajien näkemys topiikista suhteutuu teeman käsitteeseen, joka tulee esimerkeissä hyvin lähelle topiikin käsitettä? Viittaus Shoreen tuo myös tämän esiin, sillä Shorehan käsittelee tekstuaalista jäsentymistä nimenomaan teeman ja informatiorakenteen kannalta.</w:t>
      </w:r>
    </w:p>
  </w:comment>
  <w:comment w:id="304" w:author="Author" w:initials="A">
    <w:p w14:paraId="1C823B10" w14:textId="77777777" w:rsidR="00890F28" w:rsidRPr="00EA0603" w:rsidRDefault="00890F28" w:rsidP="00890F28">
      <w:pPr>
        <w:pStyle w:val="CommentText"/>
        <w:rPr>
          <w:lang w:val="fi-FI"/>
        </w:rPr>
      </w:pPr>
      <w:r>
        <w:rPr>
          <w:rStyle w:val="CommentReference"/>
        </w:rPr>
        <w:annotationRef/>
      </w:r>
      <w:r w:rsidRPr="00EA0603">
        <w:rPr>
          <w:lang w:val="fi-FI"/>
        </w:rPr>
        <w:t>Olihan tämä näin?</w:t>
      </w:r>
    </w:p>
  </w:comment>
  <w:comment w:id="308" w:author="Author" w:initials="A">
    <w:p w14:paraId="09352502" w14:textId="0509685F" w:rsidR="00137199" w:rsidRPr="00EA0603" w:rsidRDefault="00137199">
      <w:pPr>
        <w:pStyle w:val="CommentText"/>
        <w:rPr>
          <w:lang w:val="fi-FI"/>
        </w:rPr>
      </w:pPr>
      <w:r>
        <w:rPr>
          <w:rStyle w:val="CommentReference"/>
        </w:rPr>
        <w:annotationRef/>
      </w:r>
      <w:r w:rsidRPr="00EA0603">
        <w:rPr>
          <w:lang w:val="fi-FI"/>
        </w:rPr>
        <w:t>Olihan tämä näin?</w:t>
      </w:r>
    </w:p>
  </w:comment>
  <w:comment w:id="322" w:author="Author" w:initials="A">
    <w:p w14:paraId="4E8E1F1E" w14:textId="6E44B392" w:rsidR="005C4490" w:rsidRPr="000B5081" w:rsidRDefault="005C4490">
      <w:pPr>
        <w:pStyle w:val="CommentText"/>
        <w:rPr>
          <w:lang w:val="fi-FI"/>
        </w:rPr>
      </w:pPr>
      <w:r>
        <w:rPr>
          <w:rStyle w:val="CommentReference"/>
        </w:rPr>
        <w:annotationRef/>
      </w:r>
      <w:r w:rsidRPr="000B5081">
        <w:rPr>
          <w:lang w:val="fi-FI"/>
        </w:rPr>
        <w:t>Keskeneräistä.</w:t>
      </w:r>
    </w:p>
  </w:comment>
  <w:comment w:id="333" w:author="Author" w:initials="A">
    <w:p w14:paraId="08B85921" w14:textId="2EA7C306" w:rsidR="00137199" w:rsidRPr="002435A4" w:rsidRDefault="00137199">
      <w:pPr>
        <w:pStyle w:val="CommentText"/>
        <w:rPr>
          <w:lang w:val="fi-FI"/>
        </w:rPr>
      </w:pPr>
      <w:r>
        <w:rPr>
          <w:rStyle w:val="CommentReference"/>
        </w:rPr>
        <w:annotationRef/>
      </w:r>
      <w:r w:rsidRPr="002435A4">
        <w:rPr>
          <w:lang w:val="fi-FI"/>
        </w:rPr>
        <w:t>Virkkeen rakenne? Voisiko muokata lukijaystävällisemmäksi?</w:t>
      </w:r>
    </w:p>
  </w:comment>
  <w:comment w:id="341" w:author="Author" w:initials="A">
    <w:p w14:paraId="31A529C9" w14:textId="77777777" w:rsidR="00137199" w:rsidRPr="007D2908" w:rsidRDefault="00137199" w:rsidP="00BF6E08">
      <w:pPr>
        <w:pStyle w:val="CommentText"/>
        <w:rPr>
          <w:lang w:val="fi-FI"/>
        </w:rPr>
      </w:pPr>
      <w:r>
        <w:rPr>
          <w:rStyle w:val="CommentReference"/>
        </w:rPr>
        <w:annotationRef/>
      </w:r>
      <w:r w:rsidRPr="007D2908">
        <w:rPr>
          <w:lang w:val="fi-FI"/>
        </w:rPr>
        <w:t xml:space="preserve">Lähdeviitteiden tarkoitus ja tarkkuus? </w:t>
      </w:r>
    </w:p>
  </w:comment>
  <w:comment w:id="340" w:author="Author" w:initials="A">
    <w:p w14:paraId="2840D9AA" w14:textId="77777777" w:rsidR="00137199" w:rsidRPr="007D2908" w:rsidRDefault="00137199" w:rsidP="00BF6E08">
      <w:pPr>
        <w:pStyle w:val="CommentText"/>
        <w:rPr>
          <w:lang w:val="fi-FI"/>
        </w:rPr>
      </w:pPr>
      <w:r>
        <w:rPr>
          <w:rStyle w:val="CommentReference"/>
        </w:rPr>
        <w:annotationRef/>
      </w:r>
      <w:r w:rsidRPr="00D60F92">
        <w:rPr>
          <w:lang w:val="fi-FI"/>
        </w:rPr>
        <w:t xml:space="preserve">Sanatarkkaa toistoa edellisen sivun tekstiin. </w:t>
      </w:r>
      <w:r>
        <w:rPr>
          <w:lang w:val="fi-FI"/>
        </w:rPr>
        <w:t>Asia sopii paremmin tähän lukuun. Vaatii siis muokkausta.</w:t>
      </w:r>
    </w:p>
  </w:comment>
  <w:comment w:id="345" w:author="Author" w:initials="A">
    <w:p w14:paraId="084B00BC" w14:textId="77777777" w:rsidR="00137199" w:rsidRPr="007B33ED" w:rsidRDefault="00137199" w:rsidP="00BF6E08">
      <w:pPr>
        <w:pStyle w:val="CommentText"/>
        <w:rPr>
          <w:lang w:val="fi-FI"/>
        </w:rPr>
      </w:pPr>
      <w:r>
        <w:rPr>
          <w:rStyle w:val="CommentReference"/>
        </w:rPr>
        <w:annotationRef/>
      </w:r>
      <w:r w:rsidRPr="007B33ED">
        <w:rPr>
          <w:lang w:val="fi-FI"/>
        </w:rPr>
        <w:t xml:space="preserve">Koska artikkelissa ei </w:t>
      </w:r>
      <w:r>
        <w:rPr>
          <w:lang w:val="fi-FI"/>
        </w:rPr>
        <w:t xml:space="preserve">itse asiassa </w:t>
      </w:r>
      <w:r w:rsidRPr="007B33ED">
        <w:rPr>
          <w:lang w:val="fi-FI"/>
        </w:rPr>
        <w:t>tarkastella kappaleiden välistä siirtymää</w:t>
      </w:r>
      <w:r>
        <w:rPr>
          <w:lang w:val="fi-FI"/>
        </w:rPr>
        <w:t xml:space="preserve"> vaan kappaleen aloitusta, tämä muotoilu johtaa harhaan. Voisiko olla ennemminkin "miten kirjoittaja asettaa/ aloittaa uuden topiikin (käsittelyn) kappaleen alussa" tms.? </w:t>
      </w:r>
    </w:p>
  </w:comment>
  <w:comment w:id="354" w:author="Author" w:initials="A">
    <w:p w14:paraId="4067E58B" w14:textId="77777777" w:rsidR="00137199" w:rsidRPr="00BA4438" w:rsidRDefault="00137199" w:rsidP="00BF6E08">
      <w:pPr>
        <w:pStyle w:val="CommentText"/>
        <w:rPr>
          <w:lang w:val="fi-FI"/>
        </w:rPr>
      </w:pPr>
      <w:r>
        <w:rPr>
          <w:rStyle w:val="CommentReference"/>
        </w:rPr>
        <w:annotationRef/>
      </w:r>
      <w:r w:rsidRPr="00BA4438">
        <w:rPr>
          <w:lang w:val="fi-FI"/>
        </w:rPr>
        <w:t xml:space="preserve">Tämä käsite tulee uutena lukijalle, ts. oletetaan, että käsite </w:t>
      </w:r>
      <w:r w:rsidRPr="00BA4438">
        <w:rPr>
          <w:i/>
          <w:lang w:val="fi-FI"/>
        </w:rPr>
        <w:t>hierarkkisesti rakentunut teksti</w:t>
      </w:r>
      <w:r w:rsidRPr="00BA4438">
        <w:rPr>
          <w:lang w:val="fi-FI"/>
        </w:rPr>
        <w:t xml:space="preserve"> on tuttu. Se ei kuitenkaan ole vakiintunut tutkijoiden keskuudessa, ja olisikin hyvä kertoa, mitä sillä tarkoitetaan. </w:t>
      </w:r>
    </w:p>
    <w:p w14:paraId="6CDDD6A4" w14:textId="77777777" w:rsidR="00137199" w:rsidRPr="00BA4438" w:rsidRDefault="00137199" w:rsidP="00BF6E08">
      <w:pPr>
        <w:pStyle w:val="CommentText"/>
        <w:rPr>
          <w:lang w:val="fi-FI"/>
        </w:rPr>
      </w:pPr>
    </w:p>
    <w:p w14:paraId="158046EB" w14:textId="77777777" w:rsidR="00137199" w:rsidRPr="00BA4438" w:rsidRDefault="00137199" w:rsidP="00BF6E08">
      <w:pPr>
        <w:pStyle w:val="CommentText"/>
        <w:rPr>
          <w:lang w:val="fi-FI"/>
        </w:rPr>
      </w:pPr>
      <w:r w:rsidRPr="00BA4438">
        <w:rPr>
          <w:lang w:val="fi-FI"/>
        </w:rPr>
        <w:t xml:space="preserve">Mietin kovasti sitä, miten kirjoittajat suhtautuvat </w:t>
      </w:r>
      <w:r>
        <w:rPr>
          <w:lang w:val="fi-FI"/>
        </w:rPr>
        <w:t>rakenteen funktionaalisuuteen, kun tässä asetetaan ikään kuin vertailuun hierarkkinen rakenne (jota ei määritellä) ja temaattinen sisältö, eikä puhuta laisinkaan funktioista ja toiminnasta, jotka ovat kuitenkin esimerkiksi Paldaniuksen ja Vuorijärven lähestymistavassa ja analyysissa keskeistä. Millainen teoreettinen näkemys teksti(laji)n rakenteesta kirjoittajilla on – se olisi hyvä ilmaista selvästi.</w:t>
      </w:r>
    </w:p>
  </w:comment>
  <w:comment w:id="360" w:author="Author" w:initials="A">
    <w:p w14:paraId="6A51307F" w14:textId="77777777" w:rsidR="00137199" w:rsidRPr="00BA4438" w:rsidRDefault="00137199" w:rsidP="00BF6E08">
      <w:pPr>
        <w:pStyle w:val="CommentText"/>
        <w:rPr>
          <w:lang w:val="fi-FI"/>
        </w:rPr>
      </w:pPr>
      <w:r>
        <w:rPr>
          <w:rStyle w:val="CommentReference"/>
        </w:rPr>
        <w:annotationRef/>
      </w:r>
      <w:r w:rsidRPr="00BA4438">
        <w:rPr>
          <w:lang w:val="fi-FI"/>
        </w:rPr>
        <w:t xml:space="preserve">Ilmeisesti on kyse samanlaisesta ydin–satelliitti-rakenteesta, jota Karvonen käsitteli väitöskirjassaan Oppikirjateksti toimintana (1995). Siihen kannattaisi ehkä tältä osin tutustua ja katsoa, mitä Karvonen sai analyysissaan selville. </w:t>
      </w:r>
    </w:p>
  </w:comment>
  <w:comment w:id="361" w:author="Author" w:initials="A">
    <w:p w14:paraId="47BE7B09" w14:textId="77777777" w:rsidR="00137199" w:rsidRDefault="00137199" w:rsidP="00BF6E08">
      <w:pPr>
        <w:pStyle w:val="CommentText"/>
        <w:rPr>
          <w:lang w:val="fi-FI"/>
        </w:rPr>
      </w:pPr>
      <w:r>
        <w:rPr>
          <w:rStyle w:val="CommentReference"/>
        </w:rPr>
        <w:annotationRef/>
      </w:r>
      <w:r w:rsidRPr="00BA4438">
        <w:rPr>
          <w:lang w:val="fi-FI"/>
        </w:rPr>
        <w:t>Tässä näkyy rakenteen määrittely järjestyksen ja sisällön kautta, ei sen kautta, mitä tekstissä tehdään (ks. edellä</w:t>
      </w:r>
      <w:r>
        <w:rPr>
          <w:lang w:val="fi-FI"/>
        </w:rPr>
        <w:t xml:space="preserve">). </w:t>
      </w:r>
    </w:p>
    <w:p w14:paraId="7182EE9E" w14:textId="77777777" w:rsidR="00137199" w:rsidRDefault="00137199" w:rsidP="00BF6E08">
      <w:pPr>
        <w:pStyle w:val="CommentText"/>
        <w:rPr>
          <w:lang w:val="fi-FI"/>
        </w:rPr>
      </w:pPr>
    </w:p>
    <w:p w14:paraId="4709283F" w14:textId="77777777" w:rsidR="00137199" w:rsidRPr="00BA4438" w:rsidRDefault="00137199" w:rsidP="00BF6E08">
      <w:pPr>
        <w:pStyle w:val="CommentText"/>
        <w:rPr>
          <w:lang w:val="fi-FI"/>
        </w:rPr>
      </w:pPr>
      <w:r>
        <w:rPr>
          <w:lang w:val="fi-FI"/>
        </w:rPr>
        <w:t xml:space="preserve">Kokonaisuudessaan kappaleen sisältöä toistetaan osin seuraavalla sivulla luvun 2 toisessa kappaleessa. Kannattaa miettiä, onko tämä kappale tässä lainkaan tarpeen. </w:t>
      </w:r>
    </w:p>
  </w:comment>
  <w:comment w:id="367" w:author="Author" w:initials="A">
    <w:p w14:paraId="1AB6E163" w14:textId="66E8F191" w:rsidR="00137199" w:rsidRPr="00237274" w:rsidRDefault="00137199">
      <w:pPr>
        <w:pStyle w:val="CommentText"/>
        <w:rPr>
          <w:lang w:val="fi-FI"/>
        </w:rPr>
      </w:pPr>
      <w:r>
        <w:rPr>
          <w:rStyle w:val="CommentReference"/>
        </w:rPr>
        <w:annotationRef/>
      </w:r>
      <w:r w:rsidRPr="00237274">
        <w:rPr>
          <w:lang w:val="fi-FI"/>
        </w:rPr>
        <w:t>Miksi ei "Matkaraportti"?</w:t>
      </w:r>
    </w:p>
  </w:comment>
  <w:comment w:id="368" w:author="Author" w:initials="A">
    <w:p w14:paraId="11882F01" w14:textId="17624507" w:rsidR="00137199" w:rsidRPr="00AA0558" w:rsidRDefault="00137199">
      <w:pPr>
        <w:pStyle w:val="CommentText"/>
        <w:rPr>
          <w:lang w:val="fi-FI"/>
        </w:rPr>
      </w:pPr>
      <w:r>
        <w:rPr>
          <w:rStyle w:val="CommentReference"/>
        </w:rPr>
        <w:annotationRef/>
      </w:r>
      <w:r>
        <w:rPr>
          <w:lang w:val="fi-FI"/>
        </w:rPr>
        <w:t>Epäselvästi ilmaistu funktio</w:t>
      </w:r>
      <w:r w:rsidRPr="00AA0558">
        <w:rPr>
          <w:lang w:val="fi-FI"/>
        </w:rPr>
        <w:t xml:space="preserve">: Milloin se siis tehdään, kuka sen tekee ja kenelle tai mihin tarkoitukseen? </w:t>
      </w:r>
      <w:r>
        <w:rPr>
          <w:lang w:val="fi-FI"/>
        </w:rPr>
        <w:t>Miksi se on institutionaalinen? Onko se pakollinen, ja kirjoittavatko opiskelijat sen suorituksen takia vai todella vaihtoa suunnitteleville toisille opiskelijoille? Tätä pitää täsmentää.</w:t>
      </w:r>
    </w:p>
  </w:comment>
  <w:comment w:id="369" w:author="Author" w:initials="A">
    <w:p w14:paraId="3DD4CC3F" w14:textId="471A4A8E" w:rsidR="00137199" w:rsidRPr="00CF1312" w:rsidRDefault="00137199">
      <w:pPr>
        <w:pStyle w:val="CommentText"/>
        <w:rPr>
          <w:lang w:val="fi-FI"/>
        </w:rPr>
      </w:pPr>
      <w:r>
        <w:rPr>
          <w:rStyle w:val="CommentReference"/>
        </w:rPr>
        <w:annotationRef/>
      </w:r>
      <w:r w:rsidRPr="00AA0558">
        <w:rPr>
          <w:lang w:val="fi-FI"/>
        </w:rPr>
        <w:t xml:space="preserve">Onko rakenne analysoitu koko aineistosta, vai mihin väite perustuu? </w:t>
      </w:r>
      <w:r>
        <w:rPr>
          <w:lang w:val="fi-FI"/>
        </w:rPr>
        <w:t xml:space="preserve">Onko kaikissa teksteissä kaikki osat, vai onko siinä variaatiota? </w:t>
      </w:r>
      <w:r w:rsidRPr="00CF1312">
        <w:rPr>
          <w:lang w:val="fi-FI"/>
        </w:rPr>
        <w:t xml:space="preserve">Ks. myös aiempi kommenttini Karvosen väitöskirjasta. </w:t>
      </w:r>
    </w:p>
  </w:comment>
  <w:comment w:id="370" w:author="Author" w:initials="A">
    <w:p w14:paraId="3F5765EA" w14:textId="39031C95" w:rsidR="00137199" w:rsidRPr="00237274" w:rsidRDefault="00137199">
      <w:pPr>
        <w:pStyle w:val="CommentText"/>
        <w:rPr>
          <w:lang w:val="fi-FI"/>
        </w:rPr>
      </w:pPr>
      <w:r>
        <w:rPr>
          <w:rStyle w:val="CommentReference"/>
        </w:rPr>
        <w:annotationRef/>
      </w:r>
      <w:r w:rsidRPr="00237274">
        <w:rPr>
          <w:lang w:val="fi-FI"/>
        </w:rPr>
        <w:t>Näihin pisteet.</w:t>
      </w:r>
    </w:p>
  </w:comment>
  <w:comment w:id="371" w:author="Author" w:initials="A">
    <w:p w14:paraId="4C8B8E04" w14:textId="5D1A6A28" w:rsidR="00137199" w:rsidRPr="00CF1312" w:rsidRDefault="00137199">
      <w:pPr>
        <w:pStyle w:val="CommentText"/>
        <w:rPr>
          <w:lang w:val="fi-FI"/>
        </w:rPr>
      </w:pPr>
      <w:r>
        <w:rPr>
          <w:rStyle w:val="CommentReference"/>
        </w:rPr>
        <w:annotationRef/>
      </w:r>
      <w:r w:rsidRPr="00CF1312">
        <w:rPr>
          <w:lang w:val="fi-FI"/>
        </w:rPr>
        <w:t xml:space="preserve">Olisiko tässäkin syytä käyttää monikon ensimmäistä persoonaa? </w:t>
      </w:r>
      <w:r>
        <w:rPr>
          <w:lang w:val="fi-FI"/>
        </w:rPr>
        <w:t>Oliko annotointi ongelmatonta? Yleensä laadullinen analyysi ei ole.</w:t>
      </w:r>
    </w:p>
  </w:comment>
  <w:comment w:id="372" w:author="Author" w:initials="A">
    <w:p w14:paraId="61D252B0" w14:textId="47CE849F" w:rsidR="00137199" w:rsidRPr="003C2909" w:rsidRDefault="00137199">
      <w:pPr>
        <w:pStyle w:val="CommentText"/>
        <w:rPr>
          <w:lang w:val="fi-FI"/>
        </w:rPr>
      </w:pPr>
      <w:r>
        <w:rPr>
          <w:rStyle w:val="CommentReference"/>
        </w:rPr>
        <w:annotationRef/>
      </w:r>
      <w:r w:rsidRPr="003C2909">
        <w:rPr>
          <w:lang w:val="fi-FI"/>
        </w:rPr>
        <w:t xml:space="preserve">Olisi parempi sanoa </w:t>
      </w:r>
      <w:r w:rsidRPr="003C2909">
        <w:rPr>
          <w:i/>
          <w:lang w:val="fi-FI"/>
        </w:rPr>
        <w:t>valittujen</w:t>
      </w:r>
      <w:r w:rsidRPr="003C2909">
        <w:rPr>
          <w:lang w:val="fi-FI"/>
        </w:rPr>
        <w:t>, koska tekijät ovat ne valinneet.</w:t>
      </w:r>
    </w:p>
  </w:comment>
  <w:comment w:id="373" w:author="Author" w:initials="A">
    <w:p w14:paraId="58C29456" w14:textId="79892DB9" w:rsidR="00137199" w:rsidRPr="00237274" w:rsidRDefault="00137199">
      <w:pPr>
        <w:pStyle w:val="CommentText"/>
        <w:rPr>
          <w:lang w:val="fi-FI"/>
        </w:rPr>
      </w:pPr>
      <w:r>
        <w:rPr>
          <w:rStyle w:val="CommentReference"/>
        </w:rPr>
        <w:annotationRef/>
      </w:r>
      <w:r w:rsidRPr="00237274">
        <w:rPr>
          <w:lang w:val="fi-FI"/>
        </w:rPr>
        <w:t>Mitä tämä tarkoittaa?</w:t>
      </w:r>
    </w:p>
  </w:comment>
  <w:comment w:id="374" w:author="Author" w:initials="A">
    <w:p w14:paraId="2AFC5F46" w14:textId="69D28810" w:rsidR="00137199" w:rsidRPr="00961D24" w:rsidRDefault="00137199">
      <w:pPr>
        <w:pStyle w:val="CommentText"/>
        <w:rPr>
          <w:lang w:val="fi-FI"/>
        </w:rPr>
      </w:pPr>
      <w:r>
        <w:rPr>
          <w:rStyle w:val="CommentReference"/>
        </w:rPr>
        <w:annotationRef/>
      </w:r>
      <w:r w:rsidRPr="00961D24">
        <w:rPr>
          <w:lang w:val="fi-FI"/>
        </w:rPr>
        <w:t xml:space="preserve">Olisi hyvä, jos tätä konkretisoitaisiin esimerkillä, koska kyse on aivan oleellisesta analyysin vaiheesta, joka luo pohjan sille, mitä tekijät väittävät. </w:t>
      </w:r>
      <w:r>
        <w:rPr>
          <w:lang w:val="fi-FI"/>
        </w:rPr>
        <w:t xml:space="preserve">Tässä syntyy kuva, että fokus kuitenkin on koko ajan syntaktisissa yksiköissä, ei tekstissä. Analyysin kannalta oleellista on, miten ylipäätään päädytään pitämään jotakin tekstissä </w:t>
      </w:r>
      <w:r>
        <w:rPr>
          <w:b/>
          <w:lang w:val="fi-FI"/>
        </w:rPr>
        <w:t>uutena</w:t>
      </w:r>
      <w:r>
        <w:rPr>
          <w:lang w:val="fi-FI"/>
        </w:rPr>
        <w:t xml:space="preserve"> </w:t>
      </w:r>
      <w:r>
        <w:rPr>
          <w:b/>
          <w:lang w:val="fi-FI"/>
        </w:rPr>
        <w:t>topiikkina</w:t>
      </w:r>
      <w:r>
        <w:rPr>
          <w:lang w:val="fi-FI"/>
        </w:rPr>
        <w:t>. Vertailu on tässä mitä ilmeisimmin syntaktista, kun tekstianalyytikko kiinnittäisi huomiota nimenomaan edeltävään virkkeeseen ja uuden virkkeen suhteeseen siihen tapauksia luokitellessaan, mutta se on naamioitu näennäisesti tekstuaaliseksi jättämällä esittämättä laadullinen analyysi tai edes esimerkki siitä. Olisi hyvä eksplikoida tällaiset asiat.</w:t>
      </w:r>
    </w:p>
  </w:comment>
  <w:comment w:id="375" w:author="Author" w:initials="A">
    <w:p w14:paraId="4CBAAE9F" w14:textId="64A46152" w:rsidR="00137199" w:rsidRDefault="00137199">
      <w:pPr>
        <w:pStyle w:val="CommentText"/>
        <w:rPr>
          <w:lang w:val="fi-FI"/>
        </w:rPr>
      </w:pPr>
      <w:r>
        <w:rPr>
          <w:rStyle w:val="CommentReference"/>
        </w:rPr>
        <w:annotationRef/>
      </w:r>
      <w:r w:rsidRPr="00961D24">
        <w:rPr>
          <w:lang w:val="fi-FI"/>
        </w:rPr>
        <w:t xml:space="preserve">Pitäisikö lukijan tietää, mitä nämä ovat? Voisiko ilmaista </w:t>
      </w:r>
      <w:r>
        <w:rPr>
          <w:lang w:val="fi-FI"/>
        </w:rPr>
        <w:t>lukijaystävällisemmin ihan määrittelemällä, mitä tarkoittaa?</w:t>
      </w:r>
    </w:p>
    <w:p w14:paraId="11367A55" w14:textId="71FFC5CC" w:rsidR="00137199" w:rsidRDefault="00137199">
      <w:pPr>
        <w:pStyle w:val="CommentText"/>
        <w:rPr>
          <w:lang w:val="fi-FI"/>
        </w:rPr>
      </w:pPr>
    </w:p>
    <w:p w14:paraId="7C5428C7" w14:textId="1371F621" w:rsidR="00137199" w:rsidRPr="00961D24" w:rsidRDefault="00137199">
      <w:pPr>
        <w:pStyle w:val="CommentText"/>
        <w:rPr>
          <w:lang w:val="fi-FI"/>
        </w:rPr>
      </w:pPr>
      <w:r>
        <w:rPr>
          <w:lang w:val="fi-FI"/>
        </w:rPr>
        <w:t>Voi myös sanoa vain "tilastollisesti" ja esitellä ehdolliset päätöksentekopuut luvussa 4.2.</w:t>
      </w:r>
    </w:p>
  </w:comment>
  <w:comment w:id="377" w:author="Author" w:initials="A">
    <w:p w14:paraId="0F952BEB" w14:textId="15FC1081" w:rsidR="00137199" w:rsidRPr="00237274" w:rsidRDefault="00137199">
      <w:pPr>
        <w:pStyle w:val="CommentText"/>
        <w:rPr>
          <w:lang w:val="fi-FI"/>
        </w:rPr>
      </w:pPr>
      <w:r>
        <w:rPr>
          <w:rStyle w:val="CommentReference"/>
        </w:rPr>
        <w:annotationRef/>
      </w:r>
      <w:r w:rsidRPr="00237274">
        <w:rPr>
          <w:lang w:val="fi-FI"/>
        </w:rPr>
        <w:t>168 tekstiä?</w:t>
      </w:r>
    </w:p>
  </w:comment>
  <w:comment w:id="378" w:author="Author" w:initials="A">
    <w:p w14:paraId="3C98CB3D" w14:textId="428928B6" w:rsidR="00137199" w:rsidRPr="00F2390E" w:rsidRDefault="00137199">
      <w:pPr>
        <w:pStyle w:val="CommentText"/>
        <w:rPr>
          <w:lang w:val="fi-FI"/>
        </w:rPr>
      </w:pPr>
      <w:r>
        <w:rPr>
          <w:rStyle w:val="CommentReference"/>
        </w:rPr>
        <w:annotationRef/>
      </w:r>
      <w:r w:rsidRPr="00F2390E">
        <w:rPr>
          <w:lang w:val="fi-FI"/>
        </w:rPr>
        <w:t>Ehkä paremmin: kolmannessa on esitetty /esitetään</w:t>
      </w:r>
    </w:p>
  </w:comment>
  <w:comment w:id="379" w:author="Author" w:initials="A">
    <w:p w14:paraId="70833D80" w14:textId="77777777" w:rsidR="00137199" w:rsidRDefault="00137199">
      <w:pPr>
        <w:pStyle w:val="CommentText"/>
        <w:rPr>
          <w:lang w:val="fi-FI"/>
        </w:rPr>
      </w:pPr>
      <w:r>
        <w:rPr>
          <w:rStyle w:val="CommentReference"/>
        </w:rPr>
        <w:annotationRef/>
      </w:r>
      <w:r w:rsidRPr="00F2390E">
        <w:rPr>
          <w:lang w:val="fi-FI"/>
        </w:rPr>
        <w:t>Pidän erittäin ongelmallisena sitä, että ryhmiä ei ole nimetty eikä ryhmien kokoamisen perusteluja (eli sarakkeen kolme asioita)</w:t>
      </w:r>
      <w:r>
        <w:rPr>
          <w:lang w:val="fi-FI"/>
        </w:rPr>
        <w:t xml:space="preserve"> ole esitelty systemaattisesti. Lukijan pitää kaivaa jokaisen ryhmän piirteet erikseen ja pohtia sitten, millaisesta ryhmästä on kyse ja miten se eroaa kaikista muista ryhmistä. </w:t>
      </w:r>
    </w:p>
    <w:p w14:paraId="778E9AF7" w14:textId="77777777" w:rsidR="00137199" w:rsidRDefault="00137199">
      <w:pPr>
        <w:pStyle w:val="CommentText"/>
        <w:rPr>
          <w:lang w:val="fi-FI"/>
        </w:rPr>
      </w:pPr>
    </w:p>
    <w:p w14:paraId="22EBAE7A" w14:textId="2D718CE1" w:rsidR="00137199" w:rsidRDefault="00137199">
      <w:pPr>
        <w:pStyle w:val="CommentText"/>
        <w:rPr>
          <w:lang w:val="fi-FI"/>
        </w:rPr>
      </w:pPr>
      <w:r>
        <w:rPr>
          <w:lang w:val="fi-FI"/>
        </w:rPr>
        <w:t xml:space="preserve">Lisäksi sarakkeeseen on paikoin kirjattu, miten ryhmä eroaa tai muistuttaa jotakin toista ryhmää. Lopulta herää kysymys, miten ryhmiin on todellakin päädytty – sen verran epäselvä ja työläs on tämä esitystapa. Parempi olisi esittää tämä perinteisenä tekstinä esimerkit analysoiden ja jättää vaikkapa osa ryhmistä (esim. marginaaliset ryhmät) käsittelemättä. Taulukon ryhmien määrä ja epämääräisyys (loppupäässä) kertoo kai siitä, että laadullista analyysia on vaikea runnoa selvärajaisiksia kategorioiksi, ja siksi se esitetäänkin yleensä tekstimuodossa. Toki teksti vie enemmän tilaa, mutta ehkä se myös pakottaisi miettimään luokituksia vielä ja kriteereitä vielä kerran sekä esittämään ne niin, että lukija ei tee työtä kirjoittajien puolesta. Joka tapauksessa teknistä metatekstiä tarvittaisiin silloin vähemmän. </w:t>
      </w:r>
    </w:p>
    <w:p w14:paraId="783661CF" w14:textId="59534CBE" w:rsidR="00137199" w:rsidRDefault="00137199">
      <w:pPr>
        <w:pStyle w:val="CommentText"/>
        <w:rPr>
          <w:lang w:val="fi-FI"/>
        </w:rPr>
      </w:pPr>
    </w:p>
    <w:p w14:paraId="6BB3E951" w14:textId="0EFC0173" w:rsidR="00137199" w:rsidRPr="00F2390E" w:rsidRDefault="00137199">
      <w:pPr>
        <w:pStyle w:val="CommentText"/>
        <w:rPr>
          <w:lang w:val="fi-FI"/>
        </w:rPr>
      </w:pPr>
      <w:r>
        <w:rPr>
          <w:lang w:val="fi-FI"/>
        </w:rPr>
        <w:t>Kaikkein ongelmallisinta taulukkoon 3 kätketyssä analyysissa on, että sen perusteella saa vaikutelman, että funktioiden laadullinen analyysi tarkoittaa kirjoittajille sisällön analyysia (vrt. Päätäntö ja ks. esim. ryhmä 2: "Virkkeiden pääasiallisena sisältönä informaatio siitä, missä kirjoittaja on vaihtonsa aikana asunut.").</w:t>
      </w:r>
    </w:p>
  </w:comment>
  <w:comment w:id="381" w:author="Author" w:initials="A">
    <w:p w14:paraId="3154167E" w14:textId="76367FC9" w:rsidR="00137199" w:rsidRPr="003945A3" w:rsidRDefault="00137199">
      <w:pPr>
        <w:pStyle w:val="CommentText"/>
        <w:rPr>
          <w:lang w:val="fi-FI"/>
        </w:rPr>
      </w:pPr>
      <w:r>
        <w:rPr>
          <w:rStyle w:val="CommentReference"/>
        </w:rPr>
        <w:annotationRef/>
      </w:r>
      <w:r w:rsidRPr="003945A3">
        <w:rPr>
          <w:lang w:val="fi-FI"/>
        </w:rPr>
        <w:t>artikkelin kirjoittajien?</w:t>
      </w:r>
    </w:p>
  </w:comment>
  <w:comment w:id="382" w:author="Author" w:initials="A">
    <w:p w14:paraId="23D13017" w14:textId="1D4A4CE9" w:rsidR="00137199" w:rsidRPr="003945A3" w:rsidRDefault="00137199">
      <w:pPr>
        <w:pStyle w:val="CommentText"/>
        <w:rPr>
          <w:lang w:val="fi-FI"/>
        </w:rPr>
      </w:pPr>
      <w:r>
        <w:rPr>
          <w:rStyle w:val="CommentReference"/>
        </w:rPr>
        <w:annotationRef/>
      </w:r>
      <w:r>
        <w:rPr>
          <w:lang w:val="fi-FI"/>
        </w:rPr>
        <w:t xml:space="preserve"> T</w:t>
      </w:r>
      <w:r w:rsidRPr="003945A3">
        <w:rPr>
          <w:lang w:val="fi-FI"/>
        </w:rPr>
        <w:t>arkoitetaan</w:t>
      </w:r>
      <w:r>
        <w:rPr>
          <w:lang w:val="fi-FI"/>
        </w:rPr>
        <w:t>ko</w:t>
      </w:r>
      <w:r w:rsidRPr="003945A3">
        <w:rPr>
          <w:lang w:val="fi-FI"/>
        </w:rPr>
        <w:t xml:space="preserve"> syntaksia vai mitä?</w:t>
      </w:r>
    </w:p>
  </w:comment>
  <w:comment w:id="383" w:author="Author" w:initials="A">
    <w:p w14:paraId="46753540" w14:textId="0ADBCDC4" w:rsidR="00137199" w:rsidRPr="003945A3" w:rsidRDefault="00137199">
      <w:pPr>
        <w:pStyle w:val="CommentText"/>
        <w:rPr>
          <w:lang w:val="fi-FI"/>
        </w:rPr>
      </w:pPr>
      <w:r>
        <w:rPr>
          <w:rStyle w:val="CommentReference"/>
        </w:rPr>
        <w:annotationRef/>
      </w:r>
      <w:r w:rsidRPr="003945A3">
        <w:rPr>
          <w:lang w:val="fi-FI"/>
        </w:rPr>
        <w:t>Mitä tästä voi päätellä? Että rakenne itsessään ei kerro, mitä s</w:t>
      </w:r>
      <w:r>
        <w:rPr>
          <w:lang w:val="fi-FI"/>
        </w:rPr>
        <w:t>illä tehdään? Toisinpäin: funktiota ei saa kiinni pelkän rakenteen analyysilla? Olisi hyvä, jos kirjoittajat eksplikoisivat, mitä päätelmiä tästä voi tehdä.</w:t>
      </w:r>
    </w:p>
  </w:comment>
  <w:comment w:id="385" w:author="Author" w:initials="A">
    <w:p w14:paraId="74D040DC" w14:textId="6F2A1FBD" w:rsidR="00137199" w:rsidRPr="003E5365" w:rsidRDefault="00137199">
      <w:pPr>
        <w:pStyle w:val="CommentText"/>
        <w:rPr>
          <w:lang w:val="fi-FI"/>
        </w:rPr>
      </w:pPr>
      <w:r>
        <w:rPr>
          <w:rStyle w:val="CommentReference"/>
        </w:rPr>
        <w:annotationRef/>
      </w:r>
      <w:r w:rsidRPr="003E5365">
        <w:rPr>
          <w:lang w:val="fi-FI"/>
        </w:rPr>
        <w:t xml:space="preserve">Luenko oikein, että funktionaalinen määrittely on se, mitä esitetään taulukossa 3 (laadullisen analyysin tuloksena), ja syntaktinen </w:t>
      </w:r>
      <w:r>
        <w:rPr>
          <w:lang w:val="fi-FI"/>
        </w:rPr>
        <w:t>taulukon 4 ryhmittely? Jos näin on, sen voisi sanoa suoraan, koska tämä kohta jää muuten epäselväksi.</w:t>
      </w:r>
    </w:p>
  </w:comment>
  <w:comment w:id="386" w:author="Author" w:initials="A">
    <w:p w14:paraId="49F7AA86" w14:textId="270785A2" w:rsidR="00137199" w:rsidRPr="00F36AD2" w:rsidRDefault="00137199">
      <w:pPr>
        <w:pStyle w:val="CommentText"/>
        <w:rPr>
          <w:lang w:val="fi-FI"/>
        </w:rPr>
      </w:pPr>
      <w:r>
        <w:rPr>
          <w:rStyle w:val="CommentReference"/>
        </w:rPr>
        <w:annotationRef/>
      </w:r>
      <w:r w:rsidRPr="00F36AD2">
        <w:rPr>
          <w:lang w:val="fi-FI"/>
        </w:rPr>
        <w:t>Tätä ei ole mitenkään todistettu lukijalle.</w:t>
      </w:r>
    </w:p>
  </w:comment>
  <w:comment w:id="387" w:author="Author" w:initials="A">
    <w:p w14:paraId="669E66FA" w14:textId="0F79DB5B" w:rsidR="00137199" w:rsidRPr="00F36AD2" w:rsidRDefault="00137199">
      <w:pPr>
        <w:pStyle w:val="CommentText"/>
        <w:rPr>
          <w:lang w:val="fi-FI"/>
        </w:rPr>
      </w:pPr>
      <w:r>
        <w:rPr>
          <w:rStyle w:val="CommentReference"/>
        </w:rPr>
        <w:annotationRef/>
      </w:r>
      <w:r w:rsidRPr="00F36AD2">
        <w:rPr>
          <w:lang w:val="fi-FI"/>
        </w:rPr>
        <w:t xml:space="preserve">En ymmärrä tätä. Voisiko havainnollistaa? Minusta opettajan ei tarvitse turvautua mihinkään abstraktiin… Mitä kirjoittajat tarkoittavat? </w:t>
      </w:r>
      <w:r>
        <w:rPr>
          <w:lang w:val="fi-FI"/>
        </w:rPr>
        <w:t>En muutenkaan ole varma, olisiko taulukon 3 tai 4 ryhmistä kovasti hyötyä kirjoittamisen opetuksessa. Tämä myös artikkelin alussa esiintyvä kytkeminen tekstitaitojen tai kirjoittamisen opetukseen tuntuu minusta keinotekoiselta ja irralliselta; syntyy pikemminkin vaikutelma, että kirjoittajien asiantuntemus ei ole laisinkaan sillä saralla vaan tilastollisessa kielentutkimuksessa – joka sinänsä on arvokasta. Tässä sovellusmahdollisuuksista voi kirjoittaa ilman ensimmäisen virkkeen kaltaisia, heikosti perusteltuja väitteitä.</w:t>
      </w:r>
    </w:p>
  </w:comment>
  <w:comment w:id="388" w:author="Author" w:initials="A">
    <w:p w14:paraId="50E0EF20" w14:textId="453D1449" w:rsidR="00137199" w:rsidRPr="00685D31" w:rsidRDefault="00137199">
      <w:pPr>
        <w:pStyle w:val="CommentText"/>
        <w:rPr>
          <w:lang w:val="fi-FI"/>
        </w:rPr>
      </w:pPr>
      <w:r>
        <w:rPr>
          <w:rStyle w:val="CommentReference"/>
        </w:rPr>
        <w:annotationRef/>
      </w:r>
      <w:r w:rsidRPr="00685D31">
        <w:rPr>
          <w:lang w:val="fi-FI"/>
        </w:rPr>
        <w:t>Ehkä pikemminkin apua? Kysehän on tavanomaisista rakenteista, joita voi opet</w:t>
      </w:r>
      <w:r>
        <w:rPr>
          <w:lang w:val="fi-FI"/>
        </w:rPr>
        <w:t>taa ja opetetaankin usein teema–</w:t>
      </w:r>
      <w:r w:rsidRPr="00685D31">
        <w:rPr>
          <w:lang w:val="fi-FI"/>
        </w:rPr>
        <w:t>reema-jäsennyksen yhteydessä.</w:t>
      </w:r>
    </w:p>
  </w:comment>
  <w:comment w:id="389" w:author="Author" w:initials="A">
    <w:p w14:paraId="5340122E" w14:textId="3283D7B4" w:rsidR="00137199" w:rsidRPr="00685D31" w:rsidRDefault="00137199">
      <w:pPr>
        <w:pStyle w:val="CommentText"/>
        <w:rPr>
          <w:lang w:val="fi-FI"/>
        </w:rPr>
      </w:pPr>
      <w:r>
        <w:rPr>
          <w:rStyle w:val="CommentReference"/>
        </w:rPr>
        <w:annotationRef/>
      </w:r>
      <w:r w:rsidRPr="00685D31">
        <w:rPr>
          <w:lang w:val="fi-FI"/>
        </w:rPr>
        <w:t xml:space="preserve">Haistan tässä taas väitteen, jossa ei ole perusteluja. </w:t>
      </w:r>
      <w:r>
        <w:rPr>
          <w:lang w:val="fi-FI"/>
        </w:rPr>
        <w:t>Ehkä voisi (alumpana) mainita viitteessä joitakin teoksia, jossa tällaisia on. Jos väittää näin, pitää olla rohkeutta myös paikantaa, missä näin on.</w:t>
      </w:r>
    </w:p>
  </w:comment>
  <w:comment w:id="390" w:author="Author" w:initials="A">
    <w:p w14:paraId="61D0ECDF" w14:textId="34B1DB40" w:rsidR="00137199" w:rsidRDefault="00137199">
      <w:pPr>
        <w:pStyle w:val="CommentText"/>
      </w:pPr>
      <w:r>
        <w:rPr>
          <w:rStyle w:val="CommentReference"/>
        </w:rPr>
        <w:annotationRef/>
      </w:r>
      <w:r>
        <w:t xml:space="preserve">Ks. kommenttini alussa.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A2B35B" w15:done="0"/>
  <w15:commentEx w15:paraId="7B503690" w15:done="0"/>
  <w15:commentEx w15:paraId="731B3EEC" w15:done="1"/>
  <w15:commentEx w15:paraId="28B5CDEB" w15:done="0"/>
  <w15:commentEx w15:paraId="2EF82E19" w15:done="0"/>
  <w15:commentEx w15:paraId="46FB62D2" w15:done="0"/>
  <w15:commentEx w15:paraId="03055C0D" w15:done="0"/>
  <w15:commentEx w15:paraId="25C73B06" w15:done="0"/>
  <w15:commentEx w15:paraId="34B341AA" w15:done="0"/>
  <w15:commentEx w15:paraId="7E997209" w15:done="0"/>
  <w15:commentEx w15:paraId="27299070" w15:done="0"/>
  <w15:commentEx w15:paraId="7EE88041" w15:done="0"/>
  <w15:commentEx w15:paraId="6FB428EA" w15:paraIdParent="7EE88041" w15:done="0"/>
  <w15:commentEx w15:paraId="4768CA60" w15:done="0"/>
  <w15:commentEx w15:paraId="02DB7BBA" w15:done="0"/>
  <w15:commentEx w15:paraId="4314C89B" w15:done="0"/>
  <w15:commentEx w15:paraId="08E27D85" w15:done="0"/>
  <w15:commentEx w15:paraId="73F61CEC" w15:done="0"/>
  <w15:commentEx w15:paraId="43C0801F" w15:done="0"/>
  <w15:commentEx w15:paraId="4AFFFECD" w15:done="0"/>
  <w15:commentEx w15:paraId="48EABC04" w15:done="0"/>
  <w15:commentEx w15:paraId="703BCD60" w15:done="0"/>
  <w15:commentEx w15:paraId="4142D99B" w15:done="0"/>
  <w15:commentEx w15:paraId="1C9DA515" w15:done="0"/>
  <w15:commentEx w15:paraId="7617643E" w15:done="0"/>
  <w15:commentEx w15:paraId="3C72FC90" w15:done="0"/>
  <w15:commentEx w15:paraId="7A40445B" w15:done="0"/>
  <w15:commentEx w15:paraId="4F81D755" w15:done="0"/>
  <w15:commentEx w15:paraId="54617A15" w15:done="0"/>
  <w15:commentEx w15:paraId="1B89E23F" w15:done="0"/>
  <w15:commentEx w15:paraId="27D62457" w15:done="0"/>
  <w15:commentEx w15:paraId="3C857211" w15:done="0"/>
  <w15:commentEx w15:paraId="26E6B86A" w15:done="0"/>
  <w15:commentEx w15:paraId="1C823B10" w15:done="0"/>
  <w15:commentEx w15:paraId="09352502" w15:done="0"/>
  <w15:commentEx w15:paraId="4E8E1F1E" w15:done="0"/>
  <w15:commentEx w15:paraId="08B85921" w15:done="0"/>
  <w15:commentEx w15:paraId="31A529C9" w15:done="0"/>
  <w15:commentEx w15:paraId="2840D9AA" w15:done="0"/>
  <w15:commentEx w15:paraId="084B00BC" w15:done="0"/>
  <w15:commentEx w15:paraId="158046EB" w15:done="0"/>
  <w15:commentEx w15:paraId="6A51307F" w15:done="0"/>
  <w15:commentEx w15:paraId="4709283F" w15:done="0"/>
  <w15:commentEx w15:paraId="1AB6E163" w15:done="0"/>
  <w15:commentEx w15:paraId="11882F01" w15:done="0"/>
  <w15:commentEx w15:paraId="3DD4CC3F" w15:done="0"/>
  <w15:commentEx w15:paraId="3F5765EA" w15:done="0"/>
  <w15:commentEx w15:paraId="4C8B8E04" w15:done="0"/>
  <w15:commentEx w15:paraId="61D252B0" w15:done="0"/>
  <w15:commentEx w15:paraId="58C29456" w15:done="0"/>
  <w15:commentEx w15:paraId="2AFC5F46" w15:done="0"/>
  <w15:commentEx w15:paraId="7C5428C7" w15:done="0"/>
  <w15:commentEx w15:paraId="0F952BEB" w15:done="0"/>
  <w15:commentEx w15:paraId="3C98CB3D" w15:done="0"/>
  <w15:commentEx w15:paraId="6BB3E951" w15:done="0"/>
  <w15:commentEx w15:paraId="3154167E" w15:done="0"/>
  <w15:commentEx w15:paraId="23D13017" w15:done="0"/>
  <w15:commentEx w15:paraId="46753540" w15:done="0"/>
  <w15:commentEx w15:paraId="74D040DC" w15:done="0"/>
  <w15:commentEx w15:paraId="49F7AA86" w15:done="0"/>
  <w15:commentEx w15:paraId="669E66FA" w15:done="0"/>
  <w15:commentEx w15:paraId="50E0EF20" w15:done="0"/>
  <w15:commentEx w15:paraId="5340122E" w15:done="0"/>
  <w15:commentEx w15:paraId="61D0EC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B0788" w16cid:durableId="1E5F4072"/>
  <w16cid:commentId w16cid:paraId="18760C32" w16cid:durableId="1E5F4319"/>
  <w16cid:commentId w16cid:paraId="75095544" w16cid:durableId="1F152CC6"/>
  <w16cid:commentId w16cid:paraId="27A2B35B" w16cid:durableId="1F1536F8"/>
  <w16cid:commentId w16cid:paraId="5BCFF196" w16cid:durableId="1E5F4475"/>
  <w16cid:commentId w16cid:paraId="731B3EEC" w16cid:durableId="1E647CA4"/>
  <w16cid:commentId w16cid:paraId="28B5CDEB" w16cid:durableId="1E5F4678"/>
  <w16cid:commentId w16cid:paraId="2EF82E19" w16cid:durableId="1E5F46F7"/>
  <w16cid:commentId w16cid:paraId="46FB62D2" w16cid:durableId="1E5F9CE2"/>
  <w16cid:commentId w16cid:paraId="03055C0D" w16cid:durableId="1E5F9D54"/>
  <w16cid:commentId w16cid:paraId="25C73B06" w16cid:durableId="1E5F9DA5"/>
  <w16cid:commentId w16cid:paraId="34B341AA" w16cid:durableId="1E647B38"/>
  <w16cid:commentId w16cid:paraId="27299070" w16cid:durableId="1E5FA1CD"/>
  <w16cid:commentId w16cid:paraId="7EE88041" w16cid:durableId="1E647DC7"/>
  <w16cid:commentId w16cid:paraId="02DB7BBA" w16cid:durableId="1E647EBA"/>
  <w16cid:commentId w16cid:paraId="08E27D85" w16cid:durableId="1F152CD2"/>
  <w16cid:commentId w16cid:paraId="73F61CEC" w16cid:durableId="1F152CD3"/>
  <w16cid:commentId w16cid:paraId="43C0801F" w16cid:durableId="1F152CD4"/>
  <w16cid:commentId w16cid:paraId="4AFFFECD" w16cid:durableId="1F152CD5"/>
  <w16cid:commentId w16cid:paraId="48EABC04" w16cid:durableId="1F152CD6"/>
  <w16cid:commentId w16cid:paraId="703BCD60" w16cid:durableId="1F152CD7"/>
  <w16cid:commentId w16cid:paraId="4142D99B" w16cid:durableId="1F152CD8"/>
  <w16cid:commentId w16cid:paraId="1C9DA515" w16cid:durableId="1F152CD9"/>
  <w16cid:commentId w16cid:paraId="7617643E" w16cid:durableId="1E64808B"/>
  <w16cid:commentId w16cid:paraId="3C72FC90" w16cid:durableId="1E648100"/>
  <w16cid:commentId w16cid:paraId="7A40445B" w16cid:durableId="1E648119"/>
  <w16cid:commentId w16cid:paraId="4F81D755" w16cid:durableId="1E648160"/>
  <w16cid:commentId w16cid:paraId="54617A15" w16cid:durableId="1E648267"/>
  <w16cid:commentId w16cid:paraId="3C857211" w16cid:durableId="1E648294"/>
  <w16cid:commentId w16cid:paraId="385D82DC" w16cid:durableId="1F152CE0"/>
  <w16cid:commentId w16cid:paraId="26E6B86A" w16cid:durableId="1E6482BC"/>
  <w16cid:commentId w16cid:paraId="09352502" w16cid:durableId="1F152CE2"/>
  <w16cid:commentId w16cid:paraId="62508C4F" w16cid:durableId="1E64835B"/>
  <w16cid:commentId w16cid:paraId="08B85921" w16cid:durableId="1E64839B"/>
  <w16cid:commentId w16cid:paraId="31A529C9" w16cid:durableId="1F152CE5"/>
  <w16cid:commentId w16cid:paraId="2840D9AA" w16cid:durableId="1F152CE6"/>
  <w16cid:commentId w16cid:paraId="5AEB19D6" w16cid:durableId="1F152CE7"/>
  <w16cid:commentId w16cid:paraId="084B00BC" w16cid:durableId="1F152CE8"/>
  <w16cid:commentId w16cid:paraId="158046EB" w16cid:durableId="1F152CE9"/>
  <w16cid:commentId w16cid:paraId="752D6A3A" w16cid:durableId="1F152CEA"/>
  <w16cid:commentId w16cid:paraId="6A51307F" w16cid:durableId="1F152CEB"/>
  <w16cid:commentId w16cid:paraId="4709283F" w16cid:durableId="1F152CEC"/>
  <w16cid:commentId w16cid:paraId="1AB6E163" w16cid:durableId="1E71A0C3"/>
  <w16cid:commentId w16cid:paraId="11882F01" w16cid:durableId="1E71A0D2"/>
  <w16cid:commentId w16cid:paraId="3DD4CC3F" w16cid:durableId="1E71A196"/>
  <w16cid:commentId w16cid:paraId="3F5765EA" w16cid:durableId="1E71A9A9"/>
  <w16cid:commentId w16cid:paraId="4C8B8E04" w16cid:durableId="1E71A225"/>
  <w16cid:commentId w16cid:paraId="61D252B0" w16cid:durableId="1E71A299"/>
  <w16cid:commentId w16cid:paraId="58C29456" w16cid:durableId="1E71A2C2"/>
  <w16cid:commentId w16cid:paraId="2AFC5F46" w16cid:durableId="1E71A356"/>
  <w16cid:commentId w16cid:paraId="7C5428C7" w16cid:durableId="1E71A48A"/>
  <w16cid:commentId w16cid:paraId="0F952BEB" w16cid:durableId="1E71A622"/>
  <w16cid:commentId w16cid:paraId="3C98CB3D" w16cid:durableId="1E71A6E9"/>
  <w16cid:commentId w16cid:paraId="6BB3E951" w16cid:durableId="1E71A734"/>
  <w16cid:commentId w16cid:paraId="3154167E" w16cid:durableId="1E71AA88"/>
  <w16cid:commentId w16cid:paraId="23D13017" w16cid:durableId="1E71AA9B"/>
  <w16cid:commentId w16cid:paraId="46753540" w16cid:durableId="1E71AAE9"/>
  <w16cid:commentId w16cid:paraId="74D040DC" w16cid:durableId="1E71AC85"/>
  <w16cid:commentId w16cid:paraId="49F7AA86" w16cid:durableId="1E71AD4D"/>
  <w16cid:commentId w16cid:paraId="669E66FA" w16cid:durableId="1E71AD91"/>
  <w16cid:commentId w16cid:paraId="50E0EF20" w16cid:durableId="1E71AE7D"/>
  <w16cid:commentId w16cid:paraId="5340122E" w16cid:durableId="1E71AECA"/>
  <w16cid:commentId w16cid:paraId="61D0ECDF" w16cid:durableId="1E71AF4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3FED2" w14:textId="77777777" w:rsidR="00137199" w:rsidRDefault="00137199">
      <w:pPr>
        <w:spacing w:after="0"/>
      </w:pPr>
      <w:r>
        <w:separator/>
      </w:r>
    </w:p>
  </w:endnote>
  <w:endnote w:type="continuationSeparator" w:id="0">
    <w:p w14:paraId="144BBB76" w14:textId="77777777" w:rsidR="00137199" w:rsidRDefault="00137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DejaVu Sans">
    <w:altName w:val="Malgun Gothic"/>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A6EA9" w14:textId="79E3782C" w:rsidR="00137199" w:rsidRDefault="00137199">
    <w:pPr>
      <w:pStyle w:val="Footer"/>
      <w:jc w:val="center"/>
    </w:pPr>
    <w:r>
      <w:fldChar w:fldCharType="begin"/>
    </w:r>
    <w:r>
      <w:instrText>PAGE</w:instrText>
    </w:r>
    <w:r>
      <w:fldChar w:fldCharType="separate"/>
    </w:r>
    <w:r w:rsidR="000B508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533DE" w14:textId="77777777" w:rsidR="00137199" w:rsidRDefault="00137199">
      <w:r>
        <w:separator/>
      </w:r>
    </w:p>
  </w:footnote>
  <w:footnote w:type="continuationSeparator" w:id="0">
    <w:p w14:paraId="6B7D410A" w14:textId="77777777" w:rsidR="00137199" w:rsidRDefault="00137199">
      <w:r>
        <w:continuationSeparator/>
      </w:r>
    </w:p>
  </w:footnote>
  <w:footnote w:id="1">
    <w:p w14:paraId="04894DBE" w14:textId="03C3F6EE" w:rsidR="00F1621E" w:rsidRPr="006A12BD" w:rsidRDefault="00F1621E">
      <w:pPr>
        <w:pStyle w:val="FootnoteText"/>
        <w:rPr>
          <w:lang w:val="fi-FI"/>
          <w:rPrChange w:id="10" w:author="Author">
            <w:rPr/>
          </w:rPrChange>
        </w:rPr>
      </w:pPr>
      <w:ins w:id="11" w:author="Author">
        <w:r>
          <w:rPr>
            <w:rStyle w:val="FootnoteReference"/>
          </w:rPr>
          <w:footnoteRef/>
        </w:r>
        <w:r w:rsidRPr="006A12BD">
          <w:rPr>
            <w:lang w:val="fi-FI"/>
            <w:rPrChange w:id="12" w:author="Author">
              <w:rPr/>
            </w:rPrChange>
          </w:rPr>
          <w:t xml:space="preserve"> </w:t>
        </w:r>
        <w:r>
          <w:rPr>
            <w:lang w:val="fi-FI"/>
          </w:rPr>
          <w:t xml:space="preserve">Useampikin pedagoginen malli (esim. </w:t>
        </w:r>
        <w:r w:rsidRPr="006A12BD">
          <w:rPr>
            <w:i/>
            <w:lang w:val="fi-FI"/>
            <w:rPrChange w:id="13" w:author="Author">
              <w:rPr>
                <w:lang w:val="fi-FI"/>
              </w:rPr>
            </w:rPrChange>
          </w:rPr>
          <w:t>Reading to learn</w:t>
        </w:r>
        <w:r w:rsidR="00F10B0A">
          <w:rPr>
            <w:i/>
            <w:lang w:val="fi-FI"/>
          </w:rPr>
          <w:t xml:space="preserve"> ja Exeterin poppoo</w:t>
        </w:r>
        <w:r>
          <w:rPr>
            <w:lang w:val="fi-FI"/>
          </w:rPr>
          <w:t>) tähtää juuri tällaisten taitojen harjaannuttamiseen.</w:t>
        </w:r>
      </w:ins>
    </w:p>
  </w:footnote>
  <w:footnote w:id="2">
    <w:p w14:paraId="79ADAAFB" w14:textId="59368AFC" w:rsidR="00137199" w:rsidRPr="00354562" w:rsidDel="00137199" w:rsidRDefault="00137199">
      <w:pPr>
        <w:pStyle w:val="FootnoteText"/>
        <w:rPr>
          <w:del w:id="58" w:author="Author"/>
          <w:lang w:val="fi-FI"/>
        </w:rPr>
      </w:pPr>
      <w:del w:id="59" w:author="Author">
        <w:r w:rsidDel="00137199">
          <w:rPr>
            <w:rStyle w:val="FootnoteReference"/>
          </w:rPr>
          <w:footnoteRef/>
        </w:r>
        <w:r w:rsidRPr="00354562" w:rsidDel="00137199">
          <w:rPr>
            <w:lang w:val="fi-FI"/>
          </w:rPr>
          <w:delText xml:space="preserve"> </w:delText>
        </w:r>
        <w:r w:rsidDel="00137199">
          <w:rPr>
            <w:lang w:val="fi-FI"/>
          </w:rPr>
          <w:delText>Ks. kuitenkin Laippala ja kumppanit, konnektorijuttu konferenssijulkaisusta.</w:delText>
        </w:r>
      </w:del>
      <w:ins w:id="60" w:author="Author">
        <w:del w:id="61" w:author="Author">
          <w:r w:rsidDel="00137199">
            <w:rPr>
              <w:lang w:val="fi-FI"/>
            </w:rPr>
            <w:delText xml:space="preserve"> Ja Ivaskan hommat. LAS2 Edistyneiden suomenoppijoiden korpus, jota koostetaan Turun yliopistossa FT Kirsti Siitonen ja FT Ilmari Ivaska. Painopiste korpuksessa on ensisijaisesti syntaksissa.</w:delText>
          </w:r>
        </w:del>
      </w:ins>
    </w:p>
  </w:footnote>
  <w:footnote w:id="3">
    <w:p w14:paraId="7C887703" w14:textId="37A4FB8C" w:rsidR="00137199" w:rsidRPr="006A12BD" w:rsidRDefault="00137199">
      <w:pPr>
        <w:pStyle w:val="FootnoteText"/>
        <w:rPr>
          <w:lang w:val="fi-FI"/>
          <w:rPrChange w:id="179" w:author="Author">
            <w:rPr/>
          </w:rPrChange>
        </w:rPr>
      </w:pPr>
      <w:ins w:id="180" w:author="Author">
        <w:r>
          <w:rPr>
            <w:rStyle w:val="FootnoteReference"/>
          </w:rPr>
          <w:footnoteRef/>
        </w:r>
        <w:r w:rsidRPr="006A12BD">
          <w:rPr>
            <w:lang w:val="fi-FI"/>
            <w:rPrChange w:id="181" w:author="Author">
              <w:rPr/>
            </w:rPrChange>
          </w:rPr>
          <w:t xml:space="preserve"> </w:t>
        </w:r>
        <w:r w:rsidRPr="006A12BD">
          <w:rPr>
            <w:i/>
            <w:iCs/>
            <w:lang w:val="fi-FI"/>
            <w:rPrChange w:id="182" w:author="Author">
              <w:rPr>
                <w:i/>
                <w:iCs/>
              </w:rPr>
            </w:rPrChange>
          </w:rPr>
          <w:t>Tieteen termipankki 7.08.2018: Kielitiede:topiikki. (Tarkka osoite: http://www.tieteentermipankki.fi/wiki/Kielitiede:topiikki.)</w:t>
        </w:r>
      </w:ins>
    </w:p>
  </w:footnote>
  <w:footnote w:id="4">
    <w:p w14:paraId="1EFA78D1" w14:textId="0C65EE93" w:rsidR="00137199" w:rsidRPr="006A12BD" w:rsidRDefault="00137199">
      <w:pPr>
        <w:pStyle w:val="FootnoteText"/>
        <w:rPr>
          <w:lang w:val="fi-FI"/>
          <w:rPrChange w:id="258" w:author="Author">
            <w:rPr/>
          </w:rPrChange>
        </w:rPr>
      </w:pPr>
      <w:ins w:id="259" w:author="Author">
        <w:r>
          <w:rPr>
            <w:rStyle w:val="FootnoteReference"/>
          </w:rPr>
          <w:footnoteRef/>
        </w:r>
        <w:r w:rsidRPr="006A12BD">
          <w:rPr>
            <w:lang w:val="fi-FI"/>
            <w:rPrChange w:id="260" w:author="Author">
              <w:rPr/>
            </w:rPrChange>
          </w:rPr>
          <w:t xml:space="preserve"> </w:t>
        </w:r>
        <w:r>
          <w:rPr>
            <w:lang w:val="fi-FI"/>
          </w:rPr>
          <w:t>viite=VISK, määritelmät, teema</w:t>
        </w:r>
      </w:ins>
    </w:p>
  </w:footnote>
  <w:footnote w:id="5">
    <w:p w14:paraId="765F112C" w14:textId="101DE327" w:rsidR="00137199" w:rsidRPr="006A12BD" w:rsidRDefault="00137199">
      <w:pPr>
        <w:pStyle w:val="FootnoteText"/>
        <w:rPr>
          <w:lang w:val="fi-FI"/>
          <w:rPrChange w:id="262" w:author="Author">
            <w:rPr/>
          </w:rPrChange>
        </w:rPr>
      </w:pPr>
      <w:ins w:id="263" w:author="Author">
        <w:r>
          <w:rPr>
            <w:rStyle w:val="FootnoteReference"/>
          </w:rPr>
          <w:footnoteRef/>
        </w:r>
        <w:r w:rsidRPr="006A12BD">
          <w:rPr>
            <w:lang w:val="fi-FI"/>
            <w:rPrChange w:id="264" w:author="Author">
              <w:rPr/>
            </w:rPrChange>
          </w:rPr>
          <w:t xml:space="preserve"> </w:t>
        </w:r>
        <w:r>
          <w:rPr>
            <w:lang w:val="fi-FI"/>
          </w:rPr>
          <w:t>Avoimia kysymyksiä on vielä paljon. Tematiikan kannalta käydään parhaillaan keskustelua mm. siitä, miten jäsennetään predikaattiverbialkuiset lauseet, joita tämän tutkim</w:t>
        </w:r>
        <w:del w:id="265" w:author="Author">
          <w:r w:rsidDel="00890F28">
            <w:rPr>
              <w:lang w:val="fi-FI"/>
            </w:rPr>
            <w:delText>i</w:delText>
          </w:r>
        </w:del>
        <w:r>
          <w:rPr>
            <w:lang w:val="fi-FI"/>
          </w:rPr>
          <w:t>uksen aineistossa esiintyy reippaanlaisesti. Ovatko ne teemattomia (ota ISK ja Shore).</w:t>
        </w:r>
      </w:ins>
    </w:p>
  </w:footnote>
  <w:footnote w:id="6">
    <w:p w14:paraId="50E1E266" w14:textId="56D5F543" w:rsidR="00137199" w:rsidRPr="006A12BD" w:rsidRDefault="00137199">
      <w:pPr>
        <w:pStyle w:val="FootnoteText"/>
        <w:rPr>
          <w:lang w:val="fi-FI"/>
          <w:rPrChange w:id="287" w:author="Author">
            <w:rPr/>
          </w:rPrChange>
        </w:rPr>
      </w:pPr>
      <w:ins w:id="288" w:author="Author">
        <w:r>
          <w:rPr>
            <w:rStyle w:val="FootnoteReference"/>
          </w:rPr>
          <w:footnoteRef/>
        </w:r>
        <w:r w:rsidRPr="006A12BD">
          <w:rPr>
            <w:lang w:val="fi-FI"/>
            <w:rPrChange w:id="289" w:author="Author">
              <w:rPr/>
            </w:rPrChange>
          </w:rPr>
          <w:t xml:space="preserve"> </w:t>
        </w:r>
        <w:r>
          <w:rPr>
            <w:lang w:val="fi-FI"/>
          </w:rPr>
          <w:t>Tarvitaanko varmuuden vuoksi viite, jossa palautetaan keskustelu aina Prahaan saakka ja luetellaan klassikoita lissää?</w:t>
        </w:r>
      </w:ins>
    </w:p>
  </w:footnote>
  <w:footnote w:id="7">
    <w:p w14:paraId="27E9E99A" w14:textId="77777777" w:rsidR="00B072B3" w:rsidRPr="00354562" w:rsidRDefault="00B072B3" w:rsidP="00B072B3">
      <w:pPr>
        <w:pStyle w:val="FootnoteText"/>
        <w:rPr>
          <w:ins w:id="365" w:author="Author"/>
          <w:lang w:val="fi-FI"/>
        </w:rPr>
      </w:pPr>
      <w:ins w:id="366" w:author="Author">
        <w:r>
          <w:rPr>
            <w:rStyle w:val="FootnoteReference"/>
          </w:rPr>
          <w:footnoteRef/>
        </w:r>
        <w:r w:rsidRPr="00354562">
          <w:rPr>
            <w:lang w:val="fi-FI"/>
          </w:rPr>
          <w:t xml:space="preserve"> </w:t>
        </w:r>
        <w:r>
          <w:rPr>
            <w:lang w:val="fi-FI"/>
          </w:rPr>
          <w:t>Ks. kuitenkin Laippala ja kumppanit, konnektorijuttu konferenssijulkaisusta. Ja Ivaskan hommat. LAS2 Edistyneiden suomenoppijoiden korpus, jota koostetaan Turun yliopistossa FT Kirsti Siitonen ja FT Ilmari Ivaska. Painopiste korpuksessa on ensisijaisesti syntaksissa.</w:t>
        </w:r>
      </w:ins>
    </w:p>
  </w:footnote>
  <w:footnote w:id="8">
    <w:p w14:paraId="695E225E" w14:textId="67C97667" w:rsidR="00137199" w:rsidRPr="000674B3" w:rsidRDefault="00137199">
      <w:pPr>
        <w:pStyle w:val="FootnoteText"/>
        <w:rPr>
          <w:lang w:val="fi-FI"/>
        </w:rPr>
      </w:pPr>
      <w:r>
        <w:rPr>
          <w:lang w:val="fi-FI"/>
        </w:rPr>
        <w:footnoteRef/>
      </w:r>
      <w:r>
        <w:rPr>
          <w:lang w:val="fi-FI"/>
        </w:rPr>
        <w:t xml:space="preserve"> Aineiston käyttöön on saatu lupa kyseiseltä yliopistolta, ja artikkelin esimerkkivirkkeet on pseudonymisoitu kirjoittajien yksityisyyden suojaamiseksi.</w:t>
      </w:r>
    </w:p>
  </w:footnote>
  <w:footnote w:id="9">
    <w:p w14:paraId="5B597239" w14:textId="5EC07777" w:rsidR="00137199" w:rsidRPr="00965A5A" w:rsidRDefault="00137199" w:rsidP="000674B3">
      <w:pPr>
        <w:pStyle w:val="FootnoteText"/>
        <w:rPr>
          <w:rStyle w:val="EndnoteCharacters"/>
          <w:lang w:val="fi-FI"/>
        </w:rPr>
      </w:pPr>
      <w:r>
        <w:rPr>
          <w:lang w:val="fi-FI"/>
        </w:rPr>
        <w:footnoteRef/>
      </w:r>
      <w:r>
        <w:rPr>
          <w:lang w:val="fi-FI"/>
        </w:rPr>
        <w:t xml:space="preserve"> Perfektitapauksia aineistossa oli vain yksi ja sekin konditionaalissa, joten molemmat suomen liittoaikamuodot yhdistettiin samaan kategoriaan.</w:t>
      </w:r>
    </w:p>
  </w:footnote>
  <w:footnote w:id="10">
    <w:p w14:paraId="117FDB23" w14:textId="18B3F875" w:rsidR="00137199" w:rsidRPr="000674B3" w:rsidRDefault="00137199">
      <w:pPr>
        <w:pStyle w:val="FootnoteText"/>
        <w:rPr>
          <w:lang w:val="fi-FI"/>
        </w:rPr>
      </w:pPr>
      <w:r>
        <w:rPr>
          <w:lang w:val="fi-FI"/>
        </w:rPr>
        <w:footnoteRef/>
      </w:r>
      <w:r>
        <w:rPr>
          <w:lang w:val="fi-FI"/>
        </w:rPr>
        <w:t xml:space="preserve"> Analyysin tuottanut R-koodi nähtävillä GitHub-palvelussa osoitteesta [anonymisoitu].</w:t>
      </w:r>
    </w:p>
  </w:footnote>
  <w:footnote w:id="11">
    <w:p w14:paraId="71068CCD" w14:textId="4EE07C9A" w:rsidR="00137199" w:rsidRPr="000674B3" w:rsidRDefault="00137199">
      <w:pPr>
        <w:pStyle w:val="FootnoteText"/>
        <w:rPr>
          <w:lang w:val="fi-FI"/>
        </w:rPr>
      </w:pPr>
      <w:r>
        <w:rPr>
          <w:lang w:val="fi-FI"/>
        </w:rPr>
        <w:footnoteRef/>
      </w:r>
      <w:r>
        <w:rPr>
          <w:lang w:val="fi-FI"/>
        </w:rPr>
        <w:tab/>
        <w:t>Päätöksentekopuun tuottaneessa algoritmissa indikaattorin sijainti osoittautui hieman yllättäenkin merkityksettömäksi, samoin kuin morfologinen rakenne. Taulukossa 4 esitetty yksinkertaistettu vaikutusten kuvaus ei myöskään käsittele kontekstuaalista sidettä, jolla kuvion 2 mukaan kuitenkin on jonkin verran merkitystä.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066A0"/>
    <w:multiLevelType w:val="multilevel"/>
    <w:tmpl w:val="8BE43E94"/>
    <w:lvl w:ilvl="0">
      <w:start w:val="1"/>
      <w:numFmt w:val="decimal"/>
      <w:pStyle w:val="Heading1"/>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25BC5723"/>
    <w:multiLevelType w:val="multilevel"/>
    <w:tmpl w:val="304E84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15:restartNumberingAfterBreak="0">
    <w:nsid w:val="6FF268EF"/>
    <w:multiLevelType w:val="multilevel"/>
    <w:tmpl w:val="CD3C1F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embedSystemFonts/>
  <w:trackRevisions/>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E1"/>
    <w:rsid w:val="00011451"/>
    <w:rsid w:val="000342E9"/>
    <w:rsid w:val="00034429"/>
    <w:rsid w:val="000674B3"/>
    <w:rsid w:val="00083F66"/>
    <w:rsid w:val="00095FC9"/>
    <w:rsid w:val="00097C6A"/>
    <w:rsid w:val="000A0C54"/>
    <w:rsid w:val="000B5081"/>
    <w:rsid w:val="000D11FE"/>
    <w:rsid w:val="000E3569"/>
    <w:rsid w:val="00124831"/>
    <w:rsid w:val="00137199"/>
    <w:rsid w:val="00142F74"/>
    <w:rsid w:val="001979A3"/>
    <w:rsid w:val="001F57F9"/>
    <w:rsid w:val="00205C63"/>
    <w:rsid w:val="00237274"/>
    <w:rsid w:val="002435A4"/>
    <w:rsid w:val="00246B0B"/>
    <w:rsid w:val="00250921"/>
    <w:rsid w:val="002728FE"/>
    <w:rsid w:val="002D4931"/>
    <w:rsid w:val="003079A4"/>
    <w:rsid w:val="0031756A"/>
    <w:rsid w:val="003377A1"/>
    <w:rsid w:val="0034488D"/>
    <w:rsid w:val="00354562"/>
    <w:rsid w:val="0035594A"/>
    <w:rsid w:val="00361176"/>
    <w:rsid w:val="003704A7"/>
    <w:rsid w:val="00383411"/>
    <w:rsid w:val="00386B9E"/>
    <w:rsid w:val="003945A3"/>
    <w:rsid w:val="003C2909"/>
    <w:rsid w:val="003E5365"/>
    <w:rsid w:val="00433F90"/>
    <w:rsid w:val="00445A25"/>
    <w:rsid w:val="00455A19"/>
    <w:rsid w:val="00464BE8"/>
    <w:rsid w:val="0047020D"/>
    <w:rsid w:val="00491CB9"/>
    <w:rsid w:val="0052435B"/>
    <w:rsid w:val="0053618B"/>
    <w:rsid w:val="00545149"/>
    <w:rsid w:val="00546912"/>
    <w:rsid w:val="0056513C"/>
    <w:rsid w:val="0058600E"/>
    <w:rsid w:val="00590466"/>
    <w:rsid w:val="005A1F21"/>
    <w:rsid w:val="005B2075"/>
    <w:rsid w:val="005C4490"/>
    <w:rsid w:val="005E20D4"/>
    <w:rsid w:val="005F39D6"/>
    <w:rsid w:val="006100F4"/>
    <w:rsid w:val="00611968"/>
    <w:rsid w:val="006167E9"/>
    <w:rsid w:val="00663E5B"/>
    <w:rsid w:val="00685D31"/>
    <w:rsid w:val="006A12BD"/>
    <w:rsid w:val="006A5125"/>
    <w:rsid w:val="006B474B"/>
    <w:rsid w:val="006C58DF"/>
    <w:rsid w:val="006E0EE1"/>
    <w:rsid w:val="007023A5"/>
    <w:rsid w:val="00735FE3"/>
    <w:rsid w:val="0076739D"/>
    <w:rsid w:val="007A698E"/>
    <w:rsid w:val="007B33ED"/>
    <w:rsid w:val="007B5075"/>
    <w:rsid w:val="007D2908"/>
    <w:rsid w:val="007E3EB1"/>
    <w:rsid w:val="007F1B6A"/>
    <w:rsid w:val="008129EE"/>
    <w:rsid w:val="0081724B"/>
    <w:rsid w:val="008425B2"/>
    <w:rsid w:val="008436DE"/>
    <w:rsid w:val="0084434B"/>
    <w:rsid w:val="0086792B"/>
    <w:rsid w:val="00873A6D"/>
    <w:rsid w:val="00881475"/>
    <w:rsid w:val="00890F28"/>
    <w:rsid w:val="008A1138"/>
    <w:rsid w:val="00961D24"/>
    <w:rsid w:val="00965A5A"/>
    <w:rsid w:val="00971AE7"/>
    <w:rsid w:val="00986145"/>
    <w:rsid w:val="009E1DF2"/>
    <w:rsid w:val="009E6ABF"/>
    <w:rsid w:val="00A0226C"/>
    <w:rsid w:val="00A40ED4"/>
    <w:rsid w:val="00A819E7"/>
    <w:rsid w:val="00A97899"/>
    <w:rsid w:val="00AA0558"/>
    <w:rsid w:val="00AA79E6"/>
    <w:rsid w:val="00B072B3"/>
    <w:rsid w:val="00B0744F"/>
    <w:rsid w:val="00BA4438"/>
    <w:rsid w:val="00BF6E08"/>
    <w:rsid w:val="00C01F8F"/>
    <w:rsid w:val="00C27348"/>
    <w:rsid w:val="00C529F6"/>
    <w:rsid w:val="00C6696E"/>
    <w:rsid w:val="00C7500A"/>
    <w:rsid w:val="00CE0098"/>
    <w:rsid w:val="00CF1312"/>
    <w:rsid w:val="00D60F92"/>
    <w:rsid w:val="00D83B9F"/>
    <w:rsid w:val="00D92ACC"/>
    <w:rsid w:val="00D94964"/>
    <w:rsid w:val="00DA349D"/>
    <w:rsid w:val="00DA7E6C"/>
    <w:rsid w:val="00DD3E42"/>
    <w:rsid w:val="00DD7096"/>
    <w:rsid w:val="00DE3194"/>
    <w:rsid w:val="00DF563D"/>
    <w:rsid w:val="00E03A40"/>
    <w:rsid w:val="00E109D7"/>
    <w:rsid w:val="00E44CD0"/>
    <w:rsid w:val="00E763A2"/>
    <w:rsid w:val="00E85B40"/>
    <w:rsid w:val="00E97D08"/>
    <w:rsid w:val="00EA0603"/>
    <w:rsid w:val="00EA672D"/>
    <w:rsid w:val="00ED0257"/>
    <w:rsid w:val="00EE2CA3"/>
    <w:rsid w:val="00EF5D9D"/>
    <w:rsid w:val="00F10B0A"/>
    <w:rsid w:val="00F1621E"/>
    <w:rsid w:val="00F2050A"/>
    <w:rsid w:val="00F22EDA"/>
    <w:rsid w:val="00F2390E"/>
    <w:rsid w:val="00F334E5"/>
    <w:rsid w:val="00F36AD2"/>
    <w:rsid w:val="00F53388"/>
    <w:rsid w:val="00FA15C2"/>
    <w:rsid w:val="00FB550D"/>
    <w:rsid w:val="00FC4821"/>
    <w:rsid w:val="00FD13C7"/>
    <w:rsid w:val="00FE11A1"/>
    <w:rsid w:val="00FF37F5"/>
    <w:rsid w:val="00FF45D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C6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DejaVu Sans"/>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4B3"/>
    <w:pPr>
      <w:spacing w:after="200"/>
    </w:pPr>
  </w:style>
  <w:style w:type="paragraph" w:styleId="Heading1">
    <w:name w:val="heading 1"/>
    <w:basedOn w:val="Normal"/>
    <w:qFormat/>
    <w:pPr>
      <w:keepNext/>
      <w:keepLines/>
      <w:numPr>
        <w:numId w:val="3"/>
      </w:numPr>
      <w:spacing w:after="0"/>
      <w:outlineLvl w:val="0"/>
    </w:pPr>
    <w:rPr>
      <w:rFonts w:ascii="Times New Roman" w:hAnsi="Times New Roman"/>
      <w:bCs/>
      <w:color w:val="000000"/>
      <w:sz w:val="28"/>
      <w:szCs w:val="32"/>
    </w:rPr>
  </w:style>
  <w:style w:type="paragraph" w:styleId="Heading2">
    <w:name w:val="heading 2"/>
    <w:basedOn w:val="Normal"/>
    <w:qFormat/>
    <w:pPr>
      <w:keepNext/>
      <w:keepLines/>
      <w:tabs>
        <w:tab w:val="num" w:pos="283"/>
      </w:tabs>
      <w:spacing w:before="200" w:after="0"/>
      <w:ind w:left="283" w:hanging="283"/>
      <w:outlineLvl w:val="1"/>
    </w:pPr>
    <w:rPr>
      <w:rFonts w:ascii="Times New Roman" w:hAnsi="Times New Roman"/>
      <w:bCs/>
      <w:color w:val="000000"/>
      <w:sz w:val="28"/>
      <w:szCs w:val="32"/>
    </w:rPr>
  </w:style>
  <w:style w:type="paragraph" w:styleId="Heading3">
    <w:name w:val="heading 3"/>
    <w:basedOn w:val="Normal"/>
    <w:qFormat/>
    <w:pPr>
      <w:keepNext/>
      <w:keepLines/>
      <w:spacing w:before="200" w:after="0"/>
      <w:outlineLvl w:val="2"/>
    </w:pPr>
    <w:rPr>
      <w:rFonts w:ascii="Calibri" w:hAnsi="Calibri"/>
      <w:b/>
      <w:bCs/>
      <w:color w:val="4F81BD"/>
      <w:sz w:val="28"/>
      <w:szCs w:val="28"/>
    </w:rPr>
  </w:style>
  <w:style w:type="paragraph" w:styleId="Heading4">
    <w:name w:val="heading 4"/>
    <w:basedOn w:val="Normal"/>
    <w:qFormat/>
    <w:pPr>
      <w:keepNext/>
      <w:keepLines/>
      <w:spacing w:before="200" w:after="0"/>
      <w:outlineLvl w:val="3"/>
    </w:pPr>
    <w:rPr>
      <w:rFonts w:ascii="Calibri" w:hAnsi="Calibri"/>
      <w:b/>
      <w:bCs/>
      <w:color w:val="4F81BD"/>
    </w:rPr>
  </w:style>
  <w:style w:type="paragraph" w:styleId="Heading5">
    <w:name w:val="heading 5"/>
    <w:basedOn w:val="Normal"/>
    <w:qFormat/>
    <w:pPr>
      <w:keepNext/>
      <w:keepLines/>
      <w:spacing w:before="200" w:after="0"/>
      <w:outlineLvl w:val="4"/>
    </w:pPr>
    <w:rPr>
      <w:rFonts w:ascii="Calibri" w:hAnsi="Calibri"/>
      <w:i/>
      <w:iCs/>
      <w:color w:val="4F81BD"/>
    </w:rPr>
  </w:style>
  <w:style w:type="paragraph" w:styleId="Heading6">
    <w:name w:val="heading 6"/>
    <w:basedOn w:val="Normal"/>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uvaotsikkoChar">
    <w:name w:val="Kuvaotsikko Char"/>
    <w:basedOn w:val="DefaultParagraphFont"/>
    <w:qFormat/>
  </w:style>
  <w:style w:type="character" w:customStyle="1" w:styleId="VerbatimChar">
    <w:name w:val="Verbatim Char"/>
    <w:basedOn w:val="KuvaotsikkoChar"/>
    <w:qFormat/>
    <w:rPr>
      <w:rFonts w:ascii="Consolas" w:hAnsi="Consolas"/>
      <w:sz w:val="22"/>
    </w:rPr>
  </w:style>
  <w:style w:type="character" w:customStyle="1" w:styleId="FootnoteAnchor">
    <w:name w:val="Footnote Anchor"/>
    <w:basedOn w:val="KuvaotsikkoChar"/>
    <w:rPr>
      <w:vertAlign w:val="superscript"/>
    </w:rPr>
  </w:style>
  <w:style w:type="character" w:customStyle="1" w:styleId="InternetLink">
    <w:name w:val="Internet Link"/>
    <w:basedOn w:val="KuvaotsikkoChar"/>
    <w:rPr>
      <w:color w:val="4F81BD"/>
    </w:rPr>
  </w:style>
  <w:style w:type="character" w:customStyle="1" w:styleId="KeywordTok">
    <w:name w:val="KeywordTok"/>
    <w:basedOn w:val="VerbatimChar"/>
    <w:qFormat/>
    <w:rPr>
      <w:rFonts w:ascii="Consolas" w:hAnsi="Consolas"/>
      <w:color w:val="204A87"/>
      <w:sz w:val="22"/>
      <w:highlight w:val="white"/>
    </w:rPr>
  </w:style>
  <w:style w:type="character" w:customStyle="1" w:styleId="DataTypeTok">
    <w:name w:val="DataTypeTok"/>
    <w:basedOn w:val="VerbatimChar"/>
    <w:qFormat/>
    <w:rPr>
      <w:rFonts w:ascii="Consolas" w:hAnsi="Consolas"/>
      <w:color w:val="204A87"/>
      <w:sz w:val="22"/>
      <w:highlight w:val="white"/>
    </w:rPr>
  </w:style>
  <w:style w:type="character" w:customStyle="1" w:styleId="DecValTok">
    <w:name w:val="DecValTok"/>
    <w:basedOn w:val="VerbatimChar"/>
    <w:qFormat/>
    <w:rPr>
      <w:rFonts w:ascii="Consolas" w:hAnsi="Consolas"/>
      <w:color w:val="0000CF"/>
      <w:sz w:val="22"/>
      <w:highlight w:val="white"/>
    </w:rPr>
  </w:style>
  <w:style w:type="character" w:customStyle="1" w:styleId="BaseNTok">
    <w:name w:val="BaseNTok"/>
    <w:basedOn w:val="VerbatimChar"/>
    <w:qFormat/>
    <w:rPr>
      <w:rFonts w:ascii="Consolas" w:hAnsi="Consolas"/>
      <w:color w:val="0000CF"/>
      <w:sz w:val="22"/>
      <w:highlight w:val="white"/>
    </w:rPr>
  </w:style>
  <w:style w:type="character" w:customStyle="1" w:styleId="FloatTok">
    <w:name w:val="FloatTok"/>
    <w:basedOn w:val="VerbatimChar"/>
    <w:qFormat/>
    <w:rPr>
      <w:rFonts w:ascii="Consolas" w:hAnsi="Consolas"/>
      <w:color w:val="0000CF"/>
      <w:sz w:val="22"/>
      <w:highlight w:val="white"/>
    </w:rPr>
  </w:style>
  <w:style w:type="character" w:customStyle="1" w:styleId="ConstantTok">
    <w:name w:val="ConstantTok"/>
    <w:basedOn w:val="VerbatimChar"/>
    <w:qFormat/>
    <w:rPr>
      <w:rFonts w:ascii="Consolas" w:hAnsi="Consolas"/>
      <w:color w:val="000000"/>
      <w:sz w:val="22"/>
      <w:highlight w:val="white"/>
    </w:rPr>
  </w:style>
  <w:style w:type="character" w:customStyle="1" w:styleId="CharTok">
    <w:name w:val="CharTok"/>
    <w:basedOn w:val="VerbatimChar"/>
    <w:qFormat/>
    <w:rPr>
      <w:rFonts w:ascii="Consolas" w:hAnsi="Consolas"/>
      <w:color w:val="4E9A06"/>
      <w:sz w:val="22"/>
      <w:highlight w:val="white"/>
    </w:rPr>
  </w:style>
  <w:style w:type="character" w:customStyle="1" w:styleId="SpecialCharTok">
    <w:name w:val="SpecialCharTok"/>
    <w:basedOn w:val="VerbatimChar"/>
    <w:qFormat/>
    <w:rPr>
      <w:rFonts w:ascii="Consolas" w:hAnsi="Consolas"/>
      <w:color w:val="000000"/>
      <w:sz w:val="22"/>
      <w:highlight w:val="white"/>
    </w:rPr>
  </w:style>
  <w:style w:type="character" w:customStyle="1" w:styleId="StringTok">
    <w:name w:val="StringTok"/>
    <w:basedOn w:val="VerbatimChar"/>
    <w:qFormat/>
    <w:rPr>
      <w:rFonts w:ascii="Consolas" w:hAnsi="Consolas"/>
      <w:color w:val="4E9A06"/>
      <w:sz w:val="22"/>
      <w:highlight w:val="white"/>
    </w:rPr>
  </w:style>
  <w:style w:type="character" w:customStyle="1" w:styleId="VerbatimStringTok">
    <w:name w:val="VerbatimStringTok"/>
    <w:basedOn w:val="VerbatimChar"/>
    <w:qFormat/>
    <w:rPr>
      <w:rFonts w:ascii="Consolas" w:hAnsi="Consolas"/>
      <w:color w:val="4E9A06"/>
      <w:sz w:val="22"/>
      <w:highlight w:val="white"/>
    </w:rPr>
  </w:style>
  <w:style w:type="character" w:customStyle="1" w:styleId="SpecialStringTok">
    <w:name w:val="SpecialStringTok"/>
    <w:basedOn w:val="VerbatimChar"/>
    <w:qFormat/>
    <w:rPr>
      <w:rFonts w:ascii="Consolas" w:hAnsi="Consolas"/>
      <w:color w:val="4E9A06"/>
      <w:sz w:val="22"/>
      <w:highlight w:val="white"/>
    </w:rPr>
  </w:style>
  <w:style w:type="character" w:customStyle="1" w:styleId="ImportTok">
    <w:name w:val="ImportTok"/>
    <w:basedOn w:val="VerbatimChar"/>
    <w:qFormat/>
    <w:rPr>
      <w:rFonts w:ascii="Consolas" w:hAnsi="Consolas"/>
      <w:sz w:val="22"/>
      <w:highlight w:val="white"/>
    </w:rPr>
  </w:style>
  <w:style w:type="character" w:customStyle="1" w:styleId="CommentTok">
    <w:name w:val="CommentTok"/>
    <w:basedOn w:val="VerbatimChar"/>
    <w:qFormat/>
    <w:rPr>
      <w:rFonts w:ascii="Consolas" w:hAnsi="Consolas"/>
      <w:i/>
      <w:color w:val="8F5902"/>
      <w:sz w:val="22"/>
      <w:highlight w:val="white"/>
    </w:rPr>
  </w:style>
  <w:style w:type="character" w:customStyle="1" w:styleId="DocumentationTok">
    <w:name w:val="DocumentationTok"/>
    <w:basedOn w:val="VerbatimChar"/>
    <w:qFormat/>
    <w:rPr>
      <w:rFonts w:ascii="Consolas" w:hAnsi="Consolas"/>
      <w:i/>
      <w:color w:val="8F5902"/>
      <w:sz w:val="22"/>
      <w:highlight w:val="white"/>
    </w:rPr>
  </w:style>
  <w:style w:type="character" w:customStyle="1" w:styleId="AnnotationTok">
    <w:name w:val="AnnotationTok"/>
    <w:basedOn w:val="VerbatimChar"/>
    <w:qFormat/>
    <w:rPr>
      <w:rFonts w:ascii="Consolas" w:hAnsi="Consolas"/>
      <w:i/>
      <w:color w:val="8F5902"/>
      <w:sz w:val="22"/>
      <w:highlight w:val="white"/>
    </w:rPr>
  </w:style>
  <w:style w:type="character" w:customStyle="1" w:styleId="CommentVarTok">
    <w:name w:val="CommentVarTok"/>
    <w:basedOn w:val="VerbatimChar"/>
    <w:qFormat/>
    <w:rPr>
      <w:rFonts w:ascii="Consolas" w:hAnsi="Consolas"/>
      <w:i/>
      <w:color w:val="8F5902"/>
      <w:sz w:val="22"/>
      <w:highlight w:val="white"/>
    </w:rPr>
  </w:style>
  <w:style w:type="character" w:customStyle="1" w:styleId="OtherTok">
    <w:name w:val="OtherTok"/>
    <w:basedOn w:val="VerbatimChar"/>
    <w:qFormat/>
    <w:rPr>
      <w:rFonts w:ascii="Consolas" w:hAnsi="Consolas"/>
      <w:color w:val="8F5902"/>
      <w:sz w:val="22"/>
      <w:highlight w:val="white"/>
    </w:rPr>
  </w:style>
  <w:style w:type="character" w:customStyle="1" w:styleId="FunctionTok">
    <w:name w:val="FunctionTok"/>
    <w:basedOn w:val="VerbatimChar"/>
    <w:qFormat/>
    <w:rPr>
      <w:rFonts w:ascii="Consolas" w:hAnsi="Consolas"/>
      <w:color w:val="000000"/>
      <w:sz w:val="22"/>
      <w:highlight w:val="white"/>
    </w:rPr>
  </w:style>
  <w:style w:type="character" w:customStyle="1" w:styleId="VariableTok">
    <w:name w:val="VariableTok"/>
    <w:basedOn w:val="VerbatimChar"/>
    <w:qFormat/>
    <w:rPr>
      <w:rFonts w:ascii="Consolas" w:hAnsi="Consolas"/>
      <w:color w:val="000000"/>
      <w:sz w:val="22"/>
      <w:highlight w:val="white"/>
    </w:rPr>
  </w:style>
  <w:style w:type="character" w:customStyle="1" w:styleId="ControlFlowTok">
    <w:name w:val="ControlFlowTok"/>
    <w:basedOn w:val="VerbatimChar"/>
    <w:qFormat/>
    <w:rPr>
      <w:rFonts w:ascii="Consolas" w:hAnsi="Consolas"/>
      <w:color w:val="204A87"/>
      <w:sz w:val="22"/>
      <w:highlight w:val="white"/>
    </w:rPr>
  </w:style>
  <w:style w:type="character" w:customStyle="1" w:styleId="OperatorTok">
    <w:name w:val="OperatorTok"/>
    <w:basedOn w:val="VerbatimChar"/>
    <w:qFormat/>
    <w:rPr>
      <w:rFonts w:ascii="Consolas" w:hAnsi="Consolas"/>
      <w:color w:val="CE5C00"/>
      <w:sz w:val="22"/>
      <w:highlight w:val="white"/>
    </w:rPr>
  </w:style>
  <w:style w:type="character" w:customStyle="1" w:styleId="BuiltInTok">
    <w:name w:val="BuiltInTok"/>
    <w:basedOn w:val="VerbatimChar"/>
    <w:qFormat/>
    <w:rPr>
      <w:rFonts w:ascii="Consolas" w:hAnsi="Consolas"/>
      <w:sz w:val="22"/>
      <w:highlight w:val="white"/>
    </w:rPr>
  </w:style>
  <w:style w:type="character" w:customStyle="1" w:styleId="ExtensionTok">
    <w:name w:val="ExtensionTok"/>
    <w:basedOn w:val="VerbatimChar"/>
    <w:qFormat/>
    <w:rPr>
      <w:rFonts w:ascii="Consolas" w:hAnsi="Consolas"/>
      <w:sz w:val="22"/>
      <w:highlight w:val="white"/>
    </w:rPr>
  </w:style>
  <w:style w:type="character" w:customStyle="1" w:styleId="PreprocessorTok">
    <w:name w:val="PreprocessorTok"/>
    <w:basedOn w:val="VerbatimChar"/>
    <w:qFormat/>
    <w:rPr>
      <w:rFonts w:ascii="Consolas" w:hAnsi="Consolas"/>
      <w:i/>
      <w:color w:val="8F5902"/>
      <w:sz w:val="22"/>
      <w:highlight w:val="white"/>
    </w:rPr>
  </w:style>
  <w:style w:type="character" w:customStyle="1" w:styleId="AttributeTok">
    <w:name w:val="AttributeTok"/>
    <w:basedOn w:val="VerbatimChar"/>
    <w:qFormat/>
    <w:rPr>
      <w:rFonts w:ascii="Consolas" w:hAnsi="Consolas"/>
      <w:color w:val="C4A000"/>
      <w:sz w:val="22"/>
      <w:highlight w:val="white"/>
    </w:rPr>
  </w:style>
  <w:style w:type="character" w:customStyle="1" w:styleId="RegionMarkerTok">
    <w:name w:val="RegionMarkerTok"/>
    <w:basedOn w:val="VerbatimChar"/>
    <w:qFormat/>
    <w:rPr>
      <w:rFonts w:ascii="Consolas" w:hAnsi="Consolas"/>
      <w:sz w:val="22"/>
      <w:highlight w:val="white"/>
    </w:rPr>
  </w:style>
  <w:style w:type="character" w:customStyle="1" w:styleId="InformationTok">
    <w:name w:val="InformationTok"/>
    <w:basedOn w:val="VerbatimChar"/>
    <w:qFormat/>
    <w:rPr>
      <w:rFonts w:ascii="Consolas" w:hAnsi="Consolas"/>
      <w:i/>
      <w:color w:val="8F5902"/>
      <w:sz w:val="22"/>
      <w:highlight w:val="white"/>
    </w:rPr>
  </w:style>
  <w:style w:type="character" w:customStyle="1" w:styleId="WarningTok">
    <w:name w:val="WarningTok"/>
    <w:basedOn w:val="VerbatimChar"/>
    <w:qFormat/>
    <w:rPr>
      <w:rFonts w:ascii="Consolas" w:hAnsi="Consolas"/>
      <w:i/>
      <w:color w:val="8F5902"/>
      <w:sz w:val="22"/>
      <w:highlight w:val="white"/>
    </w:rPr>
  </w:style>
  <w:style w:type="character" w:customStyle="1" w:styleId="AlertTok">
    <w:name w:val="AlertTok"/>
    <w:basedOn w:val="VerbatimChar"/>
    <w:qFormat/>
    <w:rPr>
      <w:rFonts w:ascii="Consolas" w:hAnsi="Consolas"/>
      <w:color w:val="EF2929"/>
      <w:sz w:val="22"/>
      <w:highlight w:val="white"/>
    </w:rPr>
  </w:style>
  <w:style w:type="character" w:customStyle="1" w:styleId="ErrorTok">
    <w:name w:val="ErrorTok"/>
    <w:basedOn w:val="VerbatimChar"/>
    <w:qFormat/>
    <w:rPr>
      <w:rFonts w:ascii="Consolas" w:hAnsi="Consolas"/>
      <w:color w:val="A40000"/>
      <w:sz w:val="22"/>
      <w:highlight w:val="white"/>
    </w:rPr>
  </w:style>
  <w:style w:type="character" w:customStyle="1" w:styleId="NormalTok">
    <w:name w:val="NormalTok"/>
    <w:basedOn w:val="VerbatimChar"/>
    <w:qFormat/>
    <w:rPr>
      <w:rFonts w:ascii="Consolas" w:hAnsi="Consolas"/>
      <w:sz w:val="22"/>
      <w:highlight w:val="white"/>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styleId="CommentReference">
    <w:name w:val="annotation reference"/>
    <w:basedOn w:val="DefaultParagraphFont"/>
    <w:qFormat/>
    <w:rPr>
      <w:sz w:val="16"/>
      <w:szCs w:val="16"/>
    </w:rPr>
  </w:style>
  <w:style w:type="character" w:customStyle="1" w:styleId="KommentintekstiChar">
    <w:name w:val="Kommentin teksti Char"/>
    <w:basedOn w:val="DefaultParagraphFont"/>
    <w:qFormat/>
    <w:rPr>
      <w:color w:val="00000A"/>
      <w:szCs w:val="20"/>
    </w:rPr>
  </w:style>
  <w:style w:type="character" w:customStyle="1" w:styleId="KommentinotsikkoChar">
    <w:name w:val="Kommentin otsikko Char"/>
    <w:basedOn w:val="KommentintekstiChar"/>
    <w:qFormat/>
    <w:rPr>
      <w:b/>
      <w:bCs/>
      <w:color w:val="00000A"/>
      <w:szCs w:val="20"/>
    </w:rPr>
  </w:style>
  <w:style w:type="character" w:customStyle="1" w:styleId="SelitetekstiChar">
    <w:name w:val="Seliteteksti Char"/>
    <w:basedOn w:val="DefaultParagraphFont"/>
    <w:qFormat/>
    <w:rPr>
      <w:rFonts w:ascii="Segoe UI" w:hAnsi="Segoe UI" w:cs="Segoe UI"/>
      <w:color w:val="00000A"/>
      <w:sz w:val="18"/>
      <w:szCs w:val="18"/>
    </w:rPr>
  </w:style>
  <w:style w:type="character" w:styleId="FootnoteReference">
    <w:name w:val="footnote reference"/>
    <w:basedOn w:val="DefaultParagraphFont"/>
    <w:qFormat/>
    <w:rPr>
      <w:vertAlign w:val="superscript"/>
    </w:rPr>
  </w:style>
  <w:style w:type="character" w:customStyle="1" w:styleId="ListLabel1">
    <w:name w:val="ListLabel 1"/>
    <w:qFormat/>
    <w:rPr>
      <w:rFonts w:eastAsia="Cambria"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735FE3"/>
    <w:pPr>
      <w:spacing w:after="0" w:line="360" w:lineRule="auto"/>
    </w:pPr>
    <w:rPr>
      <w:rFonts w:ascii="Times New Roman" w:hAnsi="Times New Roman"/>
      <w:sz w:val="24"/>
    </w:rPr>
  </w:style>
  <w:style w:type="paragraph" w:styleId="List">
    <w:name w:val="List"/>
    <w:basedOn w:val="BodyText"/>
    <w:rPr>
      <w:rFonts w:cs="Lohit Devanagari"/>
    </w:rPr>
  </w:style>
  <w:style w:type="paragraph" w:styleId="Caption">
    <w:name w:val="caption"/>
    <w:basedOn w:val="Normal"/>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sid w:val="00735FE3"/>
  </w:style>
  <w:style w:type="paragraph" w:customStyle="1" w:styleId="Compact">
    <w:name w:val="Compact"/>
    <w:basedOn w:val="BodyText"/>
    <w:qFormat/>
    <w:rPr>
      <w:sz w:val="16"/>
    </w:rPr>
  </w:style>
  <w:style w:type="paragraph" w:styleId="Title">
    <w:name w:val="Title"/>
    <w:basedOn w:val="Normal"/>
    <w:qFormat/>
    <w:pPr>
      <w:keepNext/>
      <w:keepLines/>
      <w:spacing w:after="0"/>
    </w:pPr>
    <w:rPr>
      <w:rFonts w:ascii="Times New Roman" w:hAnsi="Times New Roman"/>
      <w:bCs/>
      <w:color w:val="000000"/>
      <w:sz w:val="28"/>
      <w:szCs w:val="36"/>
    </w:rPr>
  </w:style>
  <w:style w:type="paragraph" w:styleId="Subtitle">
    <w:name w:val="Subtitle"/>
    <w:basedOn w:val="Title"/>
    <w:qFormat/>
    <w:pPr>
      <w:spacing w:before="240" w:after="240"/>
      <w:jc w:val="center"/>
    </w:pPr>
    <w:rPr>
      <w:sz w:val="30"/>
      <w:szCs w:val="30"/>
    </w:rPr>
  </w:style>
  <w:style w:type="paragraph" w:customStyle="1" w:styleId="Author">
    <w:name w:val="Author"/>
    <w:qFormat/>
    <w:pPr>
      <w:keepNext/>
      <w:keepLines/>
    </w:pPr>
    <w:rPr>
      <w:rFonts w:ascii="Times New Roman" w:hAnsi="Times New Roman"/>
      <w:color w:val="00000A"/>
      <w:sz w:val="24"/>
      <w:szCs w:val="24"/>
    </w:rPr>
  </w:style>
  <w:style w:type="paragraph" w:styleId="Date">
    <w:name w:val="Date"/>
    <w:qFormat/>
    <w:pPr>
      <w:keepNext/>
      <w:keepLines/>
      <w:jc w:val="center"/>
    </w:pPr>
    <w:rPr>
      <w:color w:val="00000A"/>
      <w:sz w:val="24"/>
      <w:szCs w:val="24"/>
    </w:rPr>
  </w:style>
  <w:style w:type="paragraph" w:customStyle="1" w:styleId="Abstract">
    <w:name w:val="Abstract"/>
    <w:basedOn w:val="Normal"/>
    <w:qFormat/>
    <w:pPr>
      <w:keepNext/>
      <w:keepLines/>
      <w:spacing w:before="300" w:after="300"/>
    </w:pPr>
  </w:style>
  <w:style w:type="paragraph" w:styleId="Bibliography">
    <w:name w:val="Bibliography"/>
    <w:basedOn w:val="Normal"/>
    <w:qFormat/>
    <w:pPr>
      <w:spacing w:after="0"/>
    </w:pPr>
    <w:rPr>
      <w:rFonts w:ascii="Times New Roman" w:hAnsi="Times New Roman"/>
    </w:rPr>
  </w:style>
  <w:style w:type="paragraph" w:styleId="BlockText">
    <w:name w:val="Block Text"/>
    <w:basedOn w:val="BodyText"/>
    <w:qFormat/>
    <w:pPr>
      <w:spacing w:before="100" w:after="100"/>
    </w:pPr>
    <w:rPr>
      <w:rFonts w:ascii="Calibri" w:hAnsi="Calibri"/>
      <w:bCs/>
      <w:sz w:val="20"/>
    </w:rPr>
  </w:style>
  <w:style w:type="paragraph" w:styleId="FootnoteText">
    <w:name w:val="footnote text"/>
    <w:basedOn w:val="Normal"/>
    <w:rsid w:val="000674B3"/>
    <w:pPr>
      <w:spacing w:after="0"/>
    </w:pPr>
    <w:rPr>
      <w:rFonts w:ascii="Times New Roman" w:hAnsi="Times New Roman"/>
      <w:sz w:val="16"/>
    </w:rPr>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rPr>
      <w:rFonts w:ascii="Times New Roman" w:hAnsi="Times New Roman"/>
    </w:rPr>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qFormat/>
    <w:pPr>
      <w:spacing w:before="240" w:line="259" w:lineRule="auto"/>
    </w:pPr>
    <w:rPr>
      <w:rFonts w:ascii="Calibri" w:hAnsi="Calibri"/>
      <w:bCs w:val="0"/>
      <w:color w:val="365F91"/>
    </w:rPr>
  </w:style>
  <w:style w:type="paragraph" w:customStyle="1" w:styleId="SourceCode">
    <w:name w:val="Source Code"/>
    <w:basedOn w:val="Normal"/>
    <w:qFormat/>
    <w:pPr>
      <w:shd w:val="clear" w:color="auto" w:fill="F8F8F8"/>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CommentText">
    <w:name w:val="annotation text"/>
    <w:basedOn w:val="Normal"/>
    <w:qFormat/>
  </w:style>
  <w:style w:type="paragraph" w:styleId="CommentSubject">
    <w:name w:val="annotation subject"/>
    <w:basedOn w:val="CommentText"/>
    <w:qFormat/>
    <w:rPr>
      <w:b/>
      <w:bCs/>
    </w:rPr>
  </w:style>
  <w:style w:type="paragraph" w:styleId="BalloonText">
    <w:name w:val="Balloon Text"/>
    <w:basedOn w:val="Normal"/>
    <w:qFormat/>
    <w:pPr>
      <w:spacing w:after="0"/>
    </w:pPr>
    <w:rPr>
      <w:rFonts w:ascii="Segoe UI" w:hAnsi="Segoe UI" w:cs="Segoe UI"/>
      <w:sz w:val="18"/>
      <w:szCs w:val="18"/>
    </w:rPr>
  </w:style>
  <w:style w:type="paragraph" w:styleId="Revision">
    <w:name w:val="Revision"/>
    <w:qFormat/>
    <w:rPr>
      <w:color w:val="00000A"/>
      <w:sz w:val="24"/>
      <w:szCs w:val="24"/>
    </w:rPr>
  </w:style>
  <w:style w:type="paragraph" w:styleId="Footer">
    <w:name w:val="footer"/>
    <w:basedOn w:val="Normal"/>
    <w:pPr>
      <w:suppressLineNumbers/>
      <w:tabs>
        <w:tab w:val="center" w:pos="4419"/>
        <w:tab w:val="right" w:pos="8838"/>
      </w:tabs>
    </w:pPr>
  </w:style>
  <w:style w:type="numbering" w:customStyle="1" w:styleId="List1">
    <w:name w:val="List 1"/>
    <w:qFormat/>
  </w:style>
  <w:style w:type="numbering" w:customStyle="1" w:styleId="Numbering1">
    <w:name w:val="Numbering 1"/>
    <w:qFormat/>
  </w:style>
  <w:style w:type="numbering" w:customStyle="1" w:styleId="Numbering2">
    <w:name w:val="Numbering 2"/>
    <w:qFormat/>
  </w:style>
  <w:style w:type="paragraph" w:styleId="Header">
    <w:name w:val="header"/>
    <w:basedOn w:val="Normal"/>
    <w:link w:val="HeaderChar"/>
    <w:uiPriority w:val="99"/>
    <w:unhideWhenUsed/>
    <w:rsid w:val="00546912"/>
    <w:pPr>
      <w:tabs>
        <w:tab w:val="center" w:pos="4819"/>
        <w:tab w:val="right" w:pos="9638"/>
      </w:tabs>
      <w:spacing w:after="0"/>
    </w:pPr>
  </w:style>
  <w:style w:type="character" w:customStyle="1" w:styleId="HeaderChar">
    <w:name w:val="Header Char"/>
    <w:basedOn w:val="DefaultParagraphFont"/>
    <w:link w:val="Header"/>
    <w:uiPriority w:val="99"/>
    <w:rsid w:val="00546912"/>
  </w:style>
  <w:style w:type="character" w:customStyle="1" w:styleId="apple-converted-space">
    <w:name w:val="apple-converted-space"/>
    <w:basedOn w:val="DefaultParagraphFont"/>
    <w:rsid w:val="007023A5"/>
  </w:style>
  <w:style w:type="character" w:customStyle="1" w:styleId="termiviittaus">
    <w:name w:val="termiviittaus"/>
    <w:basedOn w:val="DefaultParagraphFont"/>
    <w:rsid w:val="0070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43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urn:ISBN:978-952-10-8928-2" TargetMode="Externa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04AC3-2931-4E15-B470-E3A97BCF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5356</Words>
  <Characters>43389</Characters>
  <Application>Microsoft Office Word</Application>
  <DocSecurity>0</DocSecurity>
  <Lines>361</Lines>
  <Paragraphs>97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2018-08-09T10:05:00Z</dcterms:created>
  <dcterms:modified xsi:type="dcterms:W3CDTF">2018-08-09T10:05:00Z</dcterms:modified>
  <dc:language/>
</cp:coreProperties>
</file>