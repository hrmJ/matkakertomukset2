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85AFA" w14:textId="77777777" w:rsidR="006E0EE1" w:rsidRDefault="0053618B">
      <w:pPr>
        <w:pStyle w:val="Title"/>
        <w:rPr>
          <w:lang w:val="fi-FI"/>
        </w:rPr>
      </w:pPr>
      <w:r>
        <w:rPr>
          <w:lang w:val="fi-FI"/>
        </w:rPr>
        <w:t>Pari sanaa asumisesta – miten yliopisto-opiskelijoiden kirjoittamissa vaihtoraporteissa asetetaan tekstikappaleen topiikki?</w:t>
      </w:r>
    </w:p>
    <w:p w14:paraId="4BB717A4" w14:textId="77777777" w:rsidR="006E0EE1" w:rsidRDefault="006E0EE1">
      <w:pPr>
        <w:pStyle w:val="Compact"/>
        <w:rPr>
          <w:lang w:val="fi-FI"/>
        </w:rPr>
      </w:pPr>
    </w:p>
    <w:p w14:paraId="71DD7390" w14:textId="7B9CEF86" w:rsidR="006E0EE1" w:rsidRPr="00250921" w:rsidRDefault="0053618B">
      <w:pPr>
        <w:pStyle w:val="Author"/>
        <w:rPr>
          <w:sz w:val="20"/>
          <w:szCs w:val="20"/>
        </w:rPr>
      </w:pPr>
      <w:r w:rsidRPr="00250921">
        <w:rPr>
          <w:sz w:val="20"/>
          <w:szCs w:val="20"/>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492 reports from</w:t>
      </w:r>
      <w:r w:rsidR="00E763A2">
        <w:rPr>
          <w:sz w:val="20"/>
          <w:szCs w:val="20"/>
        </w:rPr>
        <w:t xml:space="preserve"> an</w:t>
      </w:r>
      <w:r w:rsidRPr="00250921">
        <w:rPr>
          <w:sz w:val="20"/>
          <w:szCs w:val="20"/>
        </w:rPr>
        <w:t xml:space="preserve"> exchange period abroad. Both qualitative and statistical approaches were adopted in order to capture the complexities of the phenomenon. The paper describes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14:paraId="57A75931" w14:textId="77777777" w:rsidR="006E0EE1" w:rsidRDefault="006E0EE1">
      <w:pPr>
        <w:pStyle w:val="Compact"/>
        <w:spacing w:line="240" w:lineRule="auto"/>
      </w:pPr>
    </w:p>
    <w:p w14:paraId="4A158CA2" w14:textId="38B43E53" w:rsidR="006E0EE1" w:rsidRDefault="0053618B">
      <w:pPr>
        <w:pStyle w:val="BodyText"/>
        <w:rPr>
          <w:lang w:val="fi-FI"/>
        </w:rPr>
      </w:pPr>
      <w:r>
        <w:rPr>
          <w:lang w:val="fi-FI"/>
        </w:rPr>
        <w:t>Avainsanat: topiikki, kirjoittaminen, korpusmen</w:t>
      </w:r>
      <w:r w:rsidR="00873A6D">
        <w:rPr>
          <w:lang w:val="fi-FI"/>
        </w:rPr>
        <w:t>e</w:t>
      </w:r>
      <w:r>
        <w:rPr>
          <w:lang w:val="fi-FI"/>
        </w:rPr>
        <w:t>telmät</w:t>
      </w:r>
    </w:p>
    <w:p w14:paraId="37C108E8" w14:textId="77777777" w:rsidR="006E0EE1" w:rsidRPr="00250921" w:rsidRDefault="0053618B">
      <w:pPr>
        <w:pStyle w:val="BodyText"/>
        <w:rPr>
          <w:lang w:val="fi-FI"/>
        </w:rPr>
      </w:pPr>
      <w:r w:rsidRPr="00250921">
        <w:rPr>
          <w:lang w:val="fi-FI"/>
        </w:rPr>
        <w:t>Keywords: topic, writing, corpus-based methods</w:t>
      </w:r>
    </w:p>
    <w:p w14:paraId="037F6EE6" w14:textId="77777777" w:rsidR="006E0EE1" w:rsidRPr="00250921" w:rsidRDefault="006E0EE1">
      <w:pPr>
        <w:pStyle w:val="Compact"/>
        <w:spacing w:line="240" w:lineRule="auto"/>
        <w:rPr>
          <w:lang w:val="fi-FI"/>
        </w:rPr>
      </w:pPr>
      <w:bookmarkStart w:id="0" w:name="johdanto"/>
      <w:bookmarkEnd w:id="0"/>
    </w:p>
    <w:p w14:paraId="4ACE0D06" w14:textId="77777777" w:rsidR="006E0EE1" w:rsidRDefault="0053618B">
      <w:pPr>
        <w:pStyle w:val="Heading1"/>
        <w:rPr>
          <w:lang w:val="fi-FI"/>
        </w:rPr>
      </w:pPr>
      <w:r>
        <w:rPr>
          <w:lang w:val="fi-FI"/>
        </w:rPr>
        <w:t>Johdanto</w:t>
      </w:r>
    </w:p>
    <w:p w14:paraId="5DD6841B" w14:textId="77777777" w:rsidR="006E0EE1" w:rsidRDefault="006E0EE1">
      <w:pPr>
        <w:pStyle w:val="Compact"/>
        <w:spacing w:line="240" w:lineRule="auto"/>
        <w:rPr>
          <w:lang w:val="fi-FI"/>
        </w:rPr>
      </w:pPr>
    </w:p>
    <w:p w14:paraId="0996F35A" w14:textId="215E90F0" w:rsidR="006E0EE1" w:rsidRPr="000674B3" w:rsidRDefault="0053618B">
      <w:pPr>
        <w:pStyle w:val="FirstParagraph"/>
        <w:rPr>
          <w:lang w:val="fi-FI"/>
        </w:rPr>
      </w:pPr>
      <w:r>
        <w:rPr>
          <w:lang w:val="fi-FI"/>
        </w:rPr>
        <w:t xml:space="preserve">Lähestyessämme 2020-lukua Suomen oppilaitoksissa ja korkeakouluissa opiskelee kasvava joukko kirjoittajia (L1 ja L2), jolla ei opintojensa alkuvaiheessa ole opinnoissa menestymiseen tarvittavia tekstitaitoja. Kaiken tasoisilla kirjoittajilla on kuitenkin saatavilla lähes rajaton tekstimaailma, jota olisi mahdollista hyödyntää tai oppia hyödyntämään oman kirjoitusprosessinsa tukena. Ns. uuden, tutkivan kirjoittajan olisi ainakin teoreettisella tasolla mahdollista tutkia, miten ja millaisia kielen rakenteita käyttäen muut kirjoittajat ovat saaneet aikaan tavoitteena olevan tekstilajin edustajia. Tekstimassojen jäsentely kirjoittamisen tarpeisiin ei kuitenkaan ole yksinkertaista, eikä siihen tässä – ainakin jossain määrin </w:t>
      </w:r>
      <w:r w:rsidR="00873A6D">
        <w:rPr>
          <w:lang w:val="fi-FI"/>
        </w:rPr>
        <w:t xml:space="preserve">uudessa – </w:t>
      </w:r>
      <w:r>
        <w:rPr>
          <w:lang w:val="fi-FI"/>
        </w:rPr>
        <w:t xml:space="preserve"> tilanteessa ole vielä tarjolla sovelluksia (ks. </w:t>
      </w:r>
      <w:r w:rsidR="00C7500A" w:rsidRPr="00C7500A">
        <w:rPr>
          <w:lang w:val="fi-FI"/>
        </w:rPr>
        <w:t>Koskenniemi, Lindén, Carlson, Vainio, Arppe, Lennes, Westerlund, Hyvärinen, Bartis, Nuolijärvi &amp; Pieh</w:t>
      </w:r>
      <w:r>
        <w:rPr>
          <w:lang w:val="fi-FI"/>
        </w:rPr>
        <w:t xml:space="preserve"> 2012). Toistaiseksi meiltä puutuu myös aineistopohjainen, tekstin kirjoittamista silmällä pitäen jäsennetty fraasipankki, jota korkeakouluopiskelija voisi käyttää. </w:t>
      </w:r>
    </w:p>
    <w:p w14:paraId="7F027A9D" w14:textId="77777777" w:rsidR="006E0EE1" w:rsidRDefault="006E0EE1">
      <w:pPr>
        <w:pStyle w:val="Compact"/>
        <w:spacing w:line="240" w:lineRule="auto"/>
        <w:rPr>
          <w:lang w:val="fi-FI"/>
        </w:rPr>
      </w:pPr>
    </w:p>
    <w:p w14:paraId="1D26DEB6" w14:textId="7C2CE768" w:rsidR="006E0EE1" w:rsidRDefault="0053618B">
      <w:pPr>
        <w:pStyle w:val="BodyText"/>
        <w:rPr>
          <w:strike/>
          <w:highlight w:val="green"/>
          <w:lang w:val="fi-FI"/>
        </w:rPr>
      </w:pPr>
      <w:r>
        <w:rPr>
          <w:lang w:val="fi-FI"/>
        </w:rPr>
        <w:t>Tämä jo lähtökohdiltaan soveltava tutkimuksemme asettuu erikoiskielten kontekstiin</w:t>
      </w:r>
      <w:r w:rsidR="00873A6D">
        <w:rPr>
          <w:lang w:val="fi-FI"/>
        </w:rPr>
        <w:t xml:space="preserve"> </w:t>
      </w:r>
      <w:r>
        <w:rPr>
          <w:lang w:val="fi-FI"/>
        </w:rPr>
        <w:t xml:space="preserve">mutta lähestyy ennemminkin tekstin, kielen rakenteiden ja leksikon jakamia rajapintoja kuin tekstin kokonaisuutta tai tekstilajin muodostumista sinänsä. Akateemisen kirjoittamisen tarkasteluun liittyy usein käsitys, että tekstilajitietoisuus ja -tuntemus edesauttaa ja laajentaa </w:t>
      </w:r>
      <w:r>
        <w:rPr>
          <w:lang w:val="fi-FI"/>
        </w:rPr>
        <w:lastRenderedPageBreak/>
        <w:t>kielenkäyttäjän kielellistä repertuaaria, ja tekstilajitutkimuksessa lähestymistapa on yleensä tekstin merkityksistä ja funktioista kielen rakenteita kohti suuntaava (Vuorijärvi 2013: 11–15). Yhtä lailla on kuitenkin esitetty, että kielen rakenteiden erilaisten käyttötapojen hallinta edeltäisi tekstitaitojen kehittymis</w:t>
      </w:r>
      <w:r w:rsidRPr="00250921">
        <w:rPr>
          <w:lang w:val="fi-FI"/>
        </w:rPr>
        <w:t>tä (ks. esim. Jisa &amp; Tolchinsk</w:t>
      </w:r>
      <w:r>
        <w:rPr>
          <w:lang w:val="fi-FI"/>
        </w:rPr>
        <w:t>y 2009</w:t>
      </w:r>
      <w:r w:rsidRPr="00250921">
        <w:rPr>
          <w:lang w:val="fi-FI"/>
        </w:rPr>
        <w:t>).</w:t>
      </w:r>
    </w:p>
    <w:p w14:paraId="773AA163" w14:textId="77777777" w:rsidR="006E0EE1" w:rsidRDefault="006E0EE1">
      <w:pPr>
        <w:pStyle w:val="Compact"/>
        <w:spacing w:line="240" w:lineRule="auto"/>
        <w:rPr>
          <w:lang w:val="fi-FI"/>
        </w:rPr>
      </w:pPr>
    </w:p>
    <w:p w14:paraId="70765E2D" w14:textId="3B65587A" w:rsidR="006E0EE1" w:rsidRDefault="00873A6D">
      <w:pPr>
        <w:pStyle w:val="BodyText"/>
        <w:rPr>
          <w:lang w:val="fi-FI"/>
        </w:rPr>
      </w:pPr>
      <w:bookmarkStart w:id="1" w:name="move505698949"/>
      <w:r>
        <w:rPr>
          <w:lang w:val="fi-FI"/>
        </w:rPr>
        <w:t>H</w:t>
      </w:r>
      <w:r w:rsidR="0053618B">
        <w:rPr>
          <w:lang w:val="fi-FI"/>
        </w:rPr>
        <w:t>ierarkkisesti rakentuneiden tekstien rinnalla (ks. esim. Juvonen 2014; Komppa 2012; Paldanius 2017;</w:t>
      </w:r>
      <w:r w:rsidR="00965A5A">
        <w:rPr>
          <w:lang w:val="fi-FI"/>
        </w:rPr>
        <w:t xml:space="preserve"> Vuorijärvi 2013) elää</w:t>
      </w:r>
      <w:r w:rsidR="0053618B">
        <w:rPr>
          <w:lang w:val="fi-FI"/>
        </w:rPr>
        <w:t xml:space="preserve"> huomattava joukko tekstilajeja, joissa tekstin rakennetta voi kuvata </w:t>
      </w:r>
      <w:r>
        <w:rPr>
          <w:lang w:val="fi-FI"/>
        </w:rPr>
        <w:t xml:space="preserve">paremminkin </w:t>
      </w:r>
      <w:r w:rsidR="0053618B">
        <w:rPr>
          <w:lang w:val="fi-FI"/>
        </w:rPr>
        <w:t>topiikkipohjaiseksi ja temaattisen sisällön pohjalta rakentuvaksi (Hiippala 2013</w:t>
      </w:r>
      <w:r w:rsidR="00881475">
        <w:rPr>
          <w:lang w:val="fi-FI"/>
        </w:rPr>
        <w:t>: 148–152</w:t>
      </w:r>
      <w:r w:rsidR="0053618B">
        <w:rPr>
          <w:lang w:val="fi-FI"/>
        </w:rPr>
        <w:t>; Komppa 2012</w:t>
      </w:r>
      <w:r w:rsidR="00881475">
        <w:rPr>
          <w:lang w:val="fi-FI"/>
        </w:rPr>
        <w:t>: 158–166</w:t>
      </w:r>
      <w:r w:rsidR="0053618B">
        <w:rPr>
          <w:lang w:val="fi-FI"/>
        </w:rPr>
        <w:t>; Vuorijärvi 2013</w:t>
      </w:r>
      <w:r w:rsidR="00881475">
        <w:rPr>
          <w:lang w:val="fi-FI"/>
        </w:rPr>
        <w:t>: 206–2012</w:t>
      </w:r>
      <w:r w:rsidR="0053618B">
        <w:rPr>
          <w:lang w:val="fi-FI"/>
        </w:rPr>
        <w:t>). Tällöin rakenne muodostuu sekventiaalisesti tai lineaarisesti peräkkäin asetetuista sisältötopiikeista, jotka kytkeytyvät tavalla tai toisella tekstin diskurssitopiikkiin eli pääaiheeseen.</w:t>
      </w:r>
    </w:p>
    <w:bookmarkEnd w:id="1"/>
    <w:p w14:paraId="0807C66F" w14:textId="6A19BCAA" w:rsidR="006E0EE1" w:rsidRDefault="006E0EE1">
      <w:pPr>
        <w:pStyle w:val="BodyText"/>
        <w:spacing w:line="240" w:lineRule="auto"/>
        <w:rPr>
          <w:lang w:val="fi-FI"/>
        </w:rPr>
      </w:pPr>
    </w:p>
    <w:p w14:paraId="1366B068" w14:textId="0C7B09B7" w:rsidR="006E0EE1" w:rsidRDefault="0053618B">
      <w:pPr>
        <w:pStyle w:val="FirstParagraph"/>
      </w:pPr>
      <w:bookmarkStart w:id="2" w:name="move505774093"/>
      <w:bookmarkEnd w:id="2"/>
      <w:r>
        <w:rPr>
          <w:lang w:val="fi-FI"/>
        </w:rPr>
        <w:t xml:space="preserve">Meitä kiinnostaa, millä tavalla ja mitä rakenteita käyttäen kirjoittaja asettaa tekstikappaleen topiikin eli </w:t>
      </w:r>
      <w:bookmarkStart w:id="3" w:name="move5057740931"/>
      <w:r>
        <w:rPr>
          <w:lang w:val="fi-FI"/>
        </w:rPr>
        <w:t xml:space="preserve">puheenaiheen (ks. VISK, määritelmät) </w:t>
      </w:r>
      <w:bookmarkEnd w:id="3"/>
      <w:r>
        <w:rPr>
          <w:lang w:val="fi-FI"/>
        </w:rPr>
        <w:t>ja siirtyy topiikista toiseen.</w:t>
      </w:r>
      <w:bookmarkStart w:id="4" w:name="move505774679"/>
      <w:r>
        <w:rPr>
          <w:lang w:val="fi-FI"/>
        </w:rPr>
        <w:t xml:space="preserve"> Tavoitteenamme on kartoittaa mahdollisimman laajasti sitä rakenteiden kirjoa, jolla eri kirjoittajat ovat asettaneet yhden, spesifin sisältötopiikin. Siksi tutkimus toteutetaan korpusvetoisesti yhdistelemällä laadullisia (osio 4.1) ja määrällisiä (osio 4.2) menetelmiä.  A</w:t>
      </w:r>
      <w:bookmarkEnd w:id="4"/>
      <w:r>
        <w:rPr>
          <w:lang w:val="fi-FI"/>
        </w:rPr>
        <w:t>nalyysin avulla haetaan vastausta seuraaviin tutkimuskysymyksiin:</w:t>
      </w:r>
    </w:p>
    <w:p w14:paraId="658A52BB" w14:textId="77777777" w:rsidR="006E0EE1" w:rsidRDefault="006E0EE1">
      <w:pPr>
        <w:pStyle w:val="Compact"/>
      </w:pPr>
    </w:p>
    <w:p w14:paraId="0694BEAE" w14:textId="77777777" w:rsidR="006E0EE1" w:rsidRPr="000674B3" w:rsidRDefault="0053618B">
      <w:pPr>
        <w:pStyle w:val="BodyText"/>
        <w:numPr>
          <w:ilvl w:val="0"/>
          <w:numId w:val="2"/>
        </w:numPr>
        <w:rPr>
          <w:lang w:val="fi-FI"/>
        </w:rPr>
      </w:pPr>
      <w:r w:rsidRPr="000674B3">
        <w:rPr>
          <w:lang w:val="fi-FI"/>
        </w:rPr>
        <w:t>Millaisia tapoja yliopisto-opiskelijat käyttävät saman topiikin asettamiseen?</w:t>
      </w:r>
    </w:p>
    <w:p w14:paraId="1363DE86" w14:textId="77777777" w:rsidR="006E0EE1" w:rsidRPr="000674B3" w:rsidRDefault="0053618B">
      <w:pPr>
        <w:pStyle w:val="BodyText"/>
        <w:numPr>
          <w:ilvl w:val="0"/>
          <w:numId w:val="2"/>
        </w:numPr>
        <w:rPr>
          <w:lang w:val="fi-FI"/>
        </w:rPr>
      </w:pPr>
      <w:r w:rsidRPr="000674B3">
        <w:rPr>
          <w:lang w:val="fi-FI"/>
        </w:rPr>
        <w:t>Miten näitä tapoja voidaan määritellä toisaalta funktionaalisesti, toisaalta syntaktisesti?</w:t>
      </w:r>
    </w:p>
    <w:p w14:paraId="795C6ED4" w14:textId="77777777" w:rsidR="006E0EE1" w:rsidRPr="000674B3" w:rsidRDefault="006E0EE1">
      <w:pPr>
        <w:pStyle w:val="Compact"/>
        <w:rPr>
          <w:lang w:val="fi-FI"/>
        </w:rPr>
      </w:pPr>
      <w:bookmarkStart w:id="5" w:name="tekstikappale-ja-sen-topiikki"/>
      <w:bookmarkEnd w:id="5"/>
    </w:p>
    <w:p w14:paraId="6A14A509" w14:textId="0BC9868E" w:rsidR="006E0EE1" w:rsidRDefault="0053618B">
      <w:pPr>
        <w:pStyle w:val="FirstParagraph"/>
        <w:rPr>
          <w:lang w:val="fi-FI"/>
        </w:rPr>
      </w:pPr>
      <w:bookmarkStart w:id="6" w:name="move5057746791"/>
      <w:bookmarkEnd w:id="6"/>
      <w:r>
        <w:rPr>
          <w:lang w:val="fi-FI"/>
        </w:rPr>
        <w:t>Tutkimus toteutetaan korpusvetoisesti yhdistelemällä laadullisia (osio 4.1) ja määrällisiä (osio 4.2) menetelmiä. T</w:t>
      </w:r>
      <w:r w:rsidR="00881475">
        <w:rPr>
          <w:lang w:val="fi-FI"/>
        </w:rPr>
        <w:t>arkemmin sanottuna tekstikappaleista</w:t>
      </w:r>
      <w:r>
        <w:rPr>
          <w:lang w:val="fi-FI"/>
        </w:rPr>
        <w:t xml:space="preserve"> holistisella tarkastelulla </w:t>
      </w:r>
      <w:r w:rsidR="00881475">
        <w:rPr>
          <w:lang w:val="fi-FI"/>
        </w:rPr>
        <w:t xml:space="preserve">tehtyä ryhmittelyä </w:t>
      </w:r>
      <w:r>
        <w:rPr>
          <w:lang w:val="fi-FI"/>
        </w:rPr>
        <w:t xml:space="preserve">syvennettiin syntaktisen jäsennyksen ja sen pohjalle rakentuneen päättelypuun avulla. Tutkimuksen aineisto koostuu </w:t>
      </w:r>
      <w:r w:rsidR="00881475">
        <w:rPr>
          <w:lang w:val="fi-FI"/>
        </w:rPr>
        <w:t xml:space="preserve">yliopisto-opintoihin sisältyvästä </w:t>
      </w:r>
      <w:r>
        <w:rPr>
          <w:lang w:val="fi-FI"/>
        </w:rPr>
        <w:t xml:space="preserve">opiskelijavaihdosta kirjoitetuista vaihtoraporteista. </w:t>
      </w:r>
    </w:p>
    <w:p w14:paraId="350C4B5F" w14:textId="49BE7060" w:rsidR="006E0EE1" w:rsidRPr="00250921" w:rsidRDefault="0053618B">
      <w:pPr>
        <w:pStyle w:val="BodyText"/>
        <w:rPr>
          <w:lang w:val="fi-FI"/>
        </w:rPr>
      </w:pPr>
      <w:r>
        <w:rPr>
          <w:lang w:val="fi-FI"/>
        </w:rPr>
        <w:lastRenderedPageBreak/>
        <w:t xml:space="preserve">Tutkimuksemme lähtökohta on, että kirjoittajalla voi olla muiden kielten tai tekstilajitietoisen kouluopetuksen pohjalta ymmärrystä tekstilajista, mutta hänen repertuaarissaan ei välttämättä ole sopivia kielen rakenteita, joilla pääsisi alkuun ja näin pystyisi itse kirjoittamaan tavoitemuotoisen tekstin. Tästä lähtökohdasta käsin on myös valittu tutkimuksen keskeinen analyysiyksikkö - tekstikappale - joka on toistaiseksi harvakseltaan ollut </w:t>
      </w:r>
      <w:r w:rsidR="0034488D">
        <w:rPr>
          <w:lang w:val="fi-FI"/>
        </w:rPr>
        <w:t xml:space="preserve">tutkimuksen keskiössä </w:t>
      </w:r>
      <w:r>
        <w:rPr>
          <w:lang w:val="fi-FI"/>
        </w:rPr>
        <w:t xml:space="preserve">mutta jonka kirjoittamiseen ohjeistetaan oppikirjoissa ja kirjoittamisoppaissa. Kirjoittajan kannalta kappalejako on konkreettinen kielenyksikkö ja työkalu. </w:t>
      </w:r>
    </w:p>
    <w:p w14:paraId="33B45414" w14:textId="77777777" w:rsidR="006E0EE1" w:rsidRDefault="006E0EE1" w:rsidP="000674B3">
      <w:pPr>
        <w:pStyle w:val="FirstParagraph"/>
        <w:ind w:left="283"/>
        <w:rPr>
          <w:highlight w:val="yellow"/>
          <w:lang w:val="fi-FI"/>
        </w:rPr>
      </w:pPr>
    </w:p>
    <w:p w14:paraId="147DE2EA" w14:textId="77777777" w:rsidR="006E0EE1" w:rsidRPr="00250921" w:rsidRDefault="0053618B">
      <w:pPr>
        <w:pStyle w:val="Heading1"/>
        <w:rPr>
          <w:lang w:val="fi-FI"/>
        </w:rPr>
      </w:pPr>
      <w:r w:rsidRPr="00250921">
        <w:rPr>
          <w:lang w:val="fi-FI"/>
        </w:rPr>
        <w:t>Tekstikappale ja sen topiikki</w:t>
      </w:r>
    </w:p>
    <w:p w14:paraId="3C76E5E7" w14:textId="77777777" w:rsidR="006E0EE1" w:rsidRDefault="006E0EE1">
      <w:pPr>
        <w:pStyle w:val="Compact"/>
        <w:rPr>
          <w:lang w:val="fi-FI"/>
        </w:rPr>
      </w:pPr>
    </w:p>
    <w:p w14:paraId="59077818" w14:textId="4C296446" w:rsidR="006E0EE1" w:rsidRPr="000674B3" w:rsidRDefault="0053618B">
      <w:pPr>
        <w:pStyle w:val="BodyText"/>
        <w:rPr>
          <w:lang w:val="fi-FI"/>
        </w:rPr>
      </w:pPr>
      <w:r>
        <w:rPr>
          <w:lang w:val="fi-FI"/>
        </w:rPr>
        <w:t>Tekstin kokonaisrakenteen tarkastelussa ja tekstilajitutkimuksessakin lähdetään usein siitä ajatuksesta, että teksti on hierakkisesti rakentunut, ja sen osat toteuttavat kokonaisuuden kannalta erilaisia funktioita (ks. esim. Juvonen 2014, Komppa 2012, Paldanius 2017, Vuorijärvi 2013).  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ydin voi kuitenkin sijaita yhtä lailla ortografisen kappaleen alussa kuin muuallakin, eikä tekstikappaleen ensimmäinen lause tai virke läheskään aina paljasta mitään siitä, millaisessa asemassa kappale hierakkisesti on tekstin kokonaisrakenteen kannalta. (</w:t>
      </w:r>
      <w:r w:rsidR="0034488D">
        <w:rPr>
          <w:lang w:val="fi-FI"/>
        </w:rPr>
        <w:t>Juvonen 2014</w:t>
      </w:r>
      <w:r>
        <w:rPr>
          <w:lang w:val="fi-FI"/>
        </w:rPr>
        <w:t xml:space="preserve">; Smith 2008: 85). </w:t>
      </w:r>
    </w:p>
    <w:p w14:paraId="0E971F77" w14:textId="77777777" w:rsidR="006E0EE1" w:rsidRPr="000674B3" w:rsidRDefault="006E0EE1">
      <w:pPr>
        <w:pStyle w:val="Compact"/>
        <w:spacing w:line="240" w:lineRule="auto"/>
        <w:rPr>
          <w:lang w:val="fi-FI"/>
        </w:rPr>
      </w:pPr>
    </w:p>
    <w:p w14:paraId="1F6890F8" w14:textId="22435972" w:rsidR="006E0EE1" w:rsidRDefault="0053618B">
      <w:pPr>
        <w:pStyle w:val="BodyText"/>
        <w:rPr>
          <w:lang w:val="fi-FI"/>
        </w:rPr>
      </w:pPr>
      <w:r>
        <w:rPr>
          <w:lang w:val="fi-FI"/>
        </w:rPr>
        <w:t xml:space="preserve">Joidenkin tekstien rakennetta voi </w:t>
      </w:r>
      <w:r w:rsidR="0034488D">
        <w:rPr>
          <w:lang w:val="fi-FI"/>
        </w:rPr>
        <w:t xml:space="preserve">kuvata </w:t>
      </w:r>
      <w:r>
        <w:rPr>
          <w:lang w:val="fi-FI"/>
        </w:rPr>
        <w:t xml:space="preserve">topiikkipohjaiseksi ja temaattisen sisällön pohjalta rakentuvaksi (Paltridge 1997; ks. myös Hiippala 2013; Komppa 2012; Vuorijärvi 2013). Tällöin rakenne muodostuu sekventiaalisesti tai lineaarisesti peräkkäin asetetuista sisältötopiikeista, jotka kytkeytyvät tavalla tai toisella tekstin diskurssitopiikkiin eli pääaiheeseen. Tutkimusaineistomme osoittautui juuri tämän tyyppisiksi teksteiksi. Topiikkipohjaisuutta on havaittu korkeakouluopiskelijoiden teksteissä laajemminkin (ks. </w:t>
      </w:r>
      <w:r>
        <w:rPr>
          <w:lang w:val="fi-FI"/>
        </w:rPr>
        <w:lastRenderedPageBreak/>
        <w:t xml:space="preserve">Vuorijärvi 2013). Tekstikappaleen ytimen tavoittelun sijaan kohdistammekin huomiomme siihen, miten kirjoittaja siirtyy tekstissään aiheesta toiseen. Nimitämme siirtymän toteuttavia virkkeitä </w:t>
      </w:r>
      <w:r>
        <w:rPr>
          <w:i/>
          <w:lang w:val="fi-FI"/>
        </w:rPr>
        <w:t>topiikkia asettaviksi</w:t>
      </w:r>
      <w:r>
        <w:rPr>
          <w:lang w:val="fi-FI"/>
        </w:rPr>
        <w:t xml:space="preserve"> (vrt. Juvonen </w:t>
      </w:r>
      <w:r>
        <w:rPr>
          <w:color w:val="00000A"/>
          <w:lang w:val="fi-FI"/>
        </w:rPr>
        <w:t>2014</w:t>
      </w:r>
      <w:r>
        <w:rPr>
          <w:lang w:val="fi-FI"/>
        </w:rPr>
        <w:t xml:space="preserve">). </w:t>
      </w:r>
    </w:p>
    <w:p w14:paraId="098E2E66" w14:textId="77777777" w:rsidR="006E0EE1" w:rsidRDefault="006E0EE1">
      <w:pPr>
        <w:pStyle w:val="Compact"/>
        <w:spacing w:line="240" w:lineRule="auto"/>
        <w:rPr>
          <w:lang w:val="fi-FI"/>
        </w:rPr>
      </w:pPr>
    </w:p>
    <w:p w14:paraId="2E96AA4A" w14:textId="42C94F94" w:rsidR="006E0EE1" w:rsidRPr="000674B3" w:rsidRDefault="0053618B">
      <w:pPr>
        <w:pStyle w:val="BodyText"/>
        <w:rPr>
          <w:lang w:val="fi-FI"/>
        </w:rPr>
      </w:pPr>
      <w:r>
        <w:rPr>
          <w:lang w:val="fi-FI"/>
        </w:rPr>
        <w:t xml:space="preserve">Käyttämämme topiikin käsite pohjaa Simon Dikin funktionaalisessa kielioppiin (1989), jota vastaavanlaisessa tekstikappaleiden rakenteen analyysissa on soveltanut mm. Jesus Guijarro (2001). Dikin mukaan (mts. 266) kaikilla diskursseilla (joka Dikin määrittelemänä tarkoittaa mitä tahansa koherenttia tekstiä) on se ominaisuus, että ne kertovat jostakin. Tämä ominaisuus, jota nimitämme </w:t>
      </w:r>
      <w:r>
        <w:rPr>
          <w:i/>
          <w:lang w:val="fi-FI"/>
        </w:rPr>
        <w:t>aiheisuudeksi</w:t>
      </w:r>
      <w:r>
        <w:rPr>
          <w:lang w:val="fi-FI"/>
        </w:rPr>
        <w:t xml:space="preserve"> (</w:t>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p>
    <w:p w14:paraId="650FAB4D" w14:textId="77777777" w:rsidR="006E0EE1" w:rsidRDefault="006E0EE1">
      <w:pPr>
        <w:pStyle w:val="Compact"/>
        <w:spacing w:line="240" w:lineRule="auto"/>
        <w:rPr>
          <w:lang w:val="fi-FI"/>
        </w:rPr>
      </w:pPr>
    </w:p>
    <w:p w14:paraId="252BA1AF" w14:textId="77777777" w:rsidR="006E0EE1" w:rsidRPr="000674B3" w:rsidRDefault="0053618B">
      <w:pPr>
        <w:pStyle w:val="BodyText"/>
        <w:rPr>
          <w:lang w:val="fi-FI"/>
        </w:rPr>
      </w:pPr>
      <w:r>
        <w:rPr>
          <w:lang w:val="fi-FI"/>
        </w:rPr>
        <w:t xml:space="preserve">Tekstin sisällä topiikit muodostavat Dikin (mt. 271, vrt. myös Givón 1983) jaottelussa topiikkiketjuja, joiden katsomme tässä artikkelissa koostuvan </w:t>
      </w:r>
      <w:r>
        <w:rPr>
          <w:i/>
          <w:lang w:val="fi-FI"/>
        </w:rPr>
        <w:t>esittelytopiikeista</w:t>
      </w:r>
      <w:r>
        <w:rPr>
          <w:lang w:val="fi-FI"/>
        </w:rPr>
        <w:t xml:space="preserve"> (Dikillä </w:t>
      </w:r>
      <w:r>
        <w:rPr>
          <w:i/>
          <w:lang w:val="fi-FI"/>
        </w:rPr>
        <w:t>new topic</w:t>
      </w:r>
      <w:r>
        <w:rPr>
          <w:lang w:val="fi-FI"/>
        </w:rPr>
        <w:t xml:space="preserve">), </w:t>
      </w:r>
      <w:r>
        <w:rPr>
          <w:i/>
          <w:lang w:val="fi-FI"/>
        </w:rPr>
        <w:t>esitellyistä topiikeista</w:t>
      </w:r>
      <w:r>
        <w:rPr>
          <w:lang w:val="fi-FI"/>
        </w:rPr>
        <w:t xml:space="preserve"> (Dikillä </w:t>
      </w:r>
      <w:r>
        <w:rPr>
          <w:i/>
          <w:lang w:val="fi-FI"/>
        </w:rPr>
        <w:t>given topic</w:t>
      </w:r>
      <w:r>
        <w:rPr>
          <w:lang w:val="fi-FI"/>
        </w:rPr>
        <w:t xml:space="preserve">) ja </w:t>
      </w:r>
      <w:r>
        <w:rPr>
          <w:i/>
          <w:lang w:val="fi-FI"/>
        </w:rPr>
        <w:t>lohkotopiikeista</w:t>
      </w:r>
      <w:r>
        <w:rPr>
          <w:lang w:val="fi-FI"/>
        </w:rPr>
        <w:t xml:space="preserve"> (Dikillä </w:t>
      </w:r>
      <w:r>
        <w:rPr>
          <w:i/>
          <w:lang w:val="fi-FI"/>
        </w:rPr>
        <w:t>subtopic</w:t>
      </w:r>
      <w:r>
        <w:rPr>
          <w:lang w:val="fi-FI"/>
        </w:rPr>
        <w:t>). Esittelytopiikkeja ovat tapaukset, joissa kirjoittaja tuo jonkin aiheen tekstiin ensimmäistä kertaa ja esiteltyjä topiikkeja taas sellaiset tapaukset, jotka on jo tuotu aiemmin ja joihin nyt palataan. Lohkotopiikeilla viittamme tilanteeseen, jossa kirjoittaja käyttää hyväkseen johonkin edellä esiteltyyn topiikkiin kiinteästi liittyvää assosiaatioiden joukkoa viitatakseen entiteettiin, jota itseään ei kuitenkaan vielä ole mainittu.</w:t>
      </w:r>
    </w:p>
    <w:p w14:paraId="15E681F4" w14:textId="77777777" w:rsidR="006E0EE1" w:rsidRDefault="006E0EE1">
      <w:pPr>
        <w:pStyle w:val="Compact"/>
        <w:spacing w:line="240" w:lineRule="auto"/>
        <w:rPr>
          <w:lang w:val="fi-FI"/>
        </w:rPr>
      </w:pPr>
    </w:p>
    <w:p w14:paraId="47143D24" w14:textId="29388A45" w:rsidR="006E0EE1" w:rsidRDefault="0053618B">
      <w:pPr>
        <w:pStyle w:val="BodyText"/>
        <w:rPr>
          <w:lang w:val="fi-FI"/>
        </w:rPr>
      </w:pPr>
      <w:r>
        <w:rPr>
          <w:lang w:val="fi-FI"/>
        </w:rPr>
        <w:t xml:space="preserve">Ajatus lohkotopiikista kytkeytyy Wallace Chafen semiaktiivisuuden käsitteeseen (1987: 29), ja käytettävissä olemiseen Knud Lambrechtilla (1996: 99). Esimerkki Dikiltä (mts. 275) on lause </w:t>
      </w:r>
      <w:r>
        <w:rPr>
          <w:i/>
          <w:lang w:val="fi-FI"/>
        </w:rPr>
        <w:t>John gave a party last week, but the music was awful</w:t>
      </w:r>
      <w:r>
        <w:rPr>
          <w:lang w:val="fi-FI"/>
        </w:rPr>
        <w:t xml:space="preserve">, jossa </w:t>
      </w:r>
      <w:r>
        <w:rPr>
          <w:i/>
          <w:lang w:val="fi-FI"/>
        </w:rPr>
        <w:t>musiikki</w:t>
      </w:r>
      <w:r>
        <w:rPr>
          <w:lang w:val="fi-FI"/>
        </w:rPr>
        <w:t xml:space="preserve"> on juhlien käsitteen avulla tekstiin tuotu lohkotopiikki. Kuten esimerkistäkin näkyy, lohkotopiikkien muodostumisessa keskeisiä ovat myös sanojen väliset merkityssuhteet kuten hyponymia ja meronymia (vrt. Shore 2008: 33). </w:t>
      </w:r>
    </w:p>
    <w:p w14:paraId="6E7A5D33" w14:textId="77777777" w:rsidR="006E0EE1" w:rsidRDefault="006E0EE1">
      <w:pPr>
        <w:pStyle w:val="Compact"/>
        <w:spacing w:line="240" w:lineRule="auto"/>
        <w:rPr>
          <w:lang w:val="fi-FI"/>
        </w:rPr>
      </w:pPr>
    </w:p>
    <w:p w14:paraId="67566689" w14:textId="6CACDF84" w:rsidR="006E0EE1" w:rsidRPr="000674B3" w:rsidRDefault="0053618B">
      <w:pPr>
        <w:pStyle w:val="BodyText"/>
        <w:rPr>
          <w:lang w:val="fi-FI"/>
        </w:rPr>
      </w:pPr>
      <w:r>
        <w:rPr>
          <w:lang w:val="fi-FI"/>
        </w:rPr>
        <w:lastRenderedPageBreak/>
        <w:t xml:space="preserve">Huolimatta siitä, että tekstuaalisia suhteita, joita on haasteellista ankkuroida eksplisiittiisiin tekstinosiin, on kuvattu eri viitekehyksissä eri tavoin, niiden merkitys kirjoittajalle on keskeinen. </w:t>
      </w:r>
    </w:p>
    <w:p w14:paraId="4760CED4" w14:textId="28AAB39F" w:rsidR="006E0EE1" w:rsidRPr="000674B3" w:rsidRDefault="006E0EE1" w:rsidP="0086792B">
      <w:pPr>
        <w:pStyle w:val="BodyText"/>
        <w:rPr>
          <w:lang w:val="fi-FI"/>
        </w:rPr>
      </w:pPr>
    </w:p>
    <w:p w14:paraId="67EB6DF6" w14:textId="77777777" w:rsidR="006E0EE1" w:rsidRDefault="0053618B">
      <w:pPr>
        <w:pStyle w:val="Heading1"/>
      </w:pPr>
      <w:r>
        <w:t>Tutkimusaineisto ja -metodi</w:t>
      </w:r>
    </w:p>
    <w:p w14:paraId="4DE65321" w14:textId="77777777" w:rsidR="006E0EE1" w:rsidRDefault="006E0EE1">
      <w:pPr>
        <w:pStyle w:val="Compact"/>
      </w:pPr>
    </w:p>
    <w:p w14:paraId="3625C939" w14:textId="3866E290" w:rsidR="006E0EE1" w:rsidRPr="000674B3" w:rsidRDefault="0053618B">
      <w:pPr>
        <w:pStyle w:val="FirstParagraph"/>
        <w:rPr>
          <w:lang w:val="fi-FI"/>
        </w:rPr>
      </w:pPr>
      <w:r w:rsidRPr="000674B3">
        <w:rPr>
          <w:lang w:val="fi-FI"/>
        </w:rPr>
        <w:t>Tutkimuksen aineisto koostu</w:t>
      </w:r>
      <w:r>
        <w:rPr>
          <w:lang w:val="fi-FI"/>
        </w:rPr>
        <w:t>u yliopisto-opiskelijoiden vaihtokokemuksestaan kirjoittamista teksteistä, joita nimitämme matkaraporteiksi.</w:t>
      </w:r>
      <w:r>
        <w:rPr>
          <w:rStyle w:val="FootnoteAnchor"/>
          <w:lang w:val="fi-FI"/>
        </w:rPr>
        <w:footnoteReference w:id="1"/>
      </w:r>
      <w:r>
        <w:rPr>
          <w:lang w:val="fi-FI"/>
        </w:rPr>
        <w:t xml:space="preserve"> Kyseinen raportti on institutionaalinen teksti, jolla on selkeä funktio: tukea vaihtojaksoa suunnittelevia opiskelijoita päätöksenteossa ja omaan tulevaan vaihtojaksoonsa valmistautumisessa. Niiden voi katsoa edustavan samaa tekstilajia, joka on korkeakoulukontekstissa kuitenkin suhteellisen yksinkertainen (ks. esim. Bhatia 2012). Raporteista koostettu korpus sisältää julkaisuluvan saaneet raportit vuosilta </w:t>
      </w:r>
      <w:r w:rsidR="00C7500A">
        <w:rPr>
          <w:lang w:val="fi-FI"/>
        </w:rPr>
        <w:t>2011–</w:t>
      </w:r>
      <w:r>
        <w:rPr>
          <w:lang w:val="fi-FI"/>
        </w:rPr>
        <w:t>2017 ja kattaa kaikkiaan 492 matkaraporttia (464 744 sanetta).</w:t>
      </w:r>
    </w:p>
    <w:p w14:paraId="62A56C8B" w14:textId="77777777" w:rsidR="006E0EE1" w:rsidRDefault="006E0EE1">
      <w:pPr>
        <w:pStyle w:val="FirstParagraph"/>
        <w:rPr>
          <w:lang w:val="fi-FI"/>
        </w:rPr>
      </w:pPr>
    </w:p>
    <w:p w14:paraId="7F41EC5B" w14:textId="0E9207E1" w:rsidR="006E0EE1" w:rsidRPr="000674B3" w:rsidRDefault="0053618B">
      <w:pPr>
        <w:pStyle w:val="FirstParagraph"/>
        <w:rPr>
          <w:lang w:val="fi-FI"/>
        </w:rPr>
      </w:pPr>
      <w:r>
        <w:rPr>
          <w:lang w:val="fi-FI"/>
        </w:rPr>
        <w:t xml:space="preserve">Tehtävänanto tekstien laatimiseen on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t>merkityksellisyys</w:t>
      </w:r>
      <w:r>
        <w:rPr>
          <w:lang w:val="fi-FI"/>
        </w:rPr>
        <w:t>). Listaa kehotetaan tulkitsemaan toteamalla, että “seuraavat ohjeet eivät ole sitovia, mutta ne on hyvä lukea läpi ennen kirjoittamista”. Valtaosa teksteistä on silti kirjoitettu ohjetekstin ehdottaman aiherajauksen pohjalta. Tekstien rakenne on kuvion 1 kaltainen: Niiden diskurssitopiikkina on vaihtokokemus ylipäätään, ja tätä ylemmän tason topiikkia käsitellään jakamalla se alatopiikkeihin, joista tavallisimmat on lueteltu kuviossa.</w:t>
      </w:r>
    </w:p>
    <w:p w14:paraId="1F15536D" w14:textId="77777777" w:rsidR="006E0EE1" w:rsidRDefault="0053618B">
      <w:r>
        <w:rPr>
          <w:noProof/>
          <w:lang w:val="fi-FI" w:eastAsia="fi-FI"/>
        </w:rPr>
        <w:lastRenderedPageBreak/>
        <w:drawing>
          <wp:inline distT="0" distB="0" distL="0" distR="0" wp14:anchorId="149202DE" wp14:editId="4084BB31">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7"/>
                    <a:stretch>
                      <a:fillRect/>
                    </a:stretch>
                  </pic:blipFill>
                  <pic:spPr bwMode="auto">
                    <a:xfrm>
                      <a:off x="0" y="0"/>
                      <a:ext cx="5600700" cy="2940685"/>
                    </a:xfrm>
                    <a:prstGeom prst="rect">
                      <a:avLst/>
                    </a:prstGeom>
                  </pic:spPr>
                </pic:pic>
              </a:graphicData>
            </a:graphic>
          </wp:inline>
        </w:drawing>
      </w:r>
    </w:p>
    <w:p w14:paraId="102E3386" w14:textId="77777777" w:rsidR="006E0EE1" w:rsidRDefault="0053618B">
      <w:pPr>
        <w:pStyle w:val="ImageCaption"/>
        <w:rPr>
          <w:i w:val="0"/>
          <w:lang w:val="fi-FI"/>
        </w:rPr>
      </w:pPr>
      <w:r>
        <w:rPr>
          <w:i w:val="0"/>
          <w:lang w:val="fi-FI"/>
        </w:rPr>
        <w:t>KUVIO 1: Matkakertomustekstien diskurssitopiikki ja alatopiikit</w:t>
      </w:r>
    </w:p>
    <w:p w14:paraId="577B54A0" w14:textId="77777777" w:rsidR="006E0EE1" w:rsidRDefault="006E0EE1">
      <w:pPr>
        <w:pStyle w:val="Compact"/>
        <w:spacing w:line="240" w:lineRule="auto"/>
        <w:rPr>
          <w:lang w:val="fi-FI"/>
        </w:rPr>
      </w:pPr>
    </w:p>
    <w:p w14:paraId="316A59C3" w14:textId="13450E6B" w:rsidR="006E0EE1" w:rsidRPr="000674B3" w:rsidRDefault="0053618B">
      <w:pPr>
        <w:pStyle w:val="BodyText"/>
        <w:rPr>
          <w:lang w:val="fi-FI"/>
        </w:rPr>
      </w:pPr>
      <w:r>
        <w:rPr>
          <w:lang w:val="fi-FI"/>
        </w:rPr>
        <w:t>Tutkimus koostui kolmesta menetelmällisesti erilaisesta vaiheesta. Kahdessa ensimmäisessä vaiheessa käytettiin laadullisia menetelmiä. Kolmas, tilastollisia menetelmiä hyödyntävä vaihe rakentui edellisten varaan ja</w:t>
      </w:r>
      <w:r w:rsidR="00FB550D">
        <w:rPr>
          <w:lang w:val="fi-FI"/>
        </w:rPr>
        <w:t xml:space="preserve"> tarjosi ma</w:t>
      </w:r>
      <w:r w:rsidR="00EE2CA3">
        <w:rPr>
          <w:lang w:val="fi-FI"/>
        </w:rPr>
        <w:t>d</w:t>
      </w:r>
      <w:r w:rsidR="00FB550D">
        <w:rPr>
          <w:lang w:val="fi-FI"/>
        </w:rPr>
        <w:t>hollisuuden tarkastella isohkoa aineistoa systemaattisesti kielen rakenteiden kautta</w:t>
      </w:r>
      <w:r>
        <w:rPr>
          <w:lang w:val="fi-FI"/>
        </w:rPr>
        <w:t>.</w:t>
      </w:r>
    </w:p>
    <w:p w14:paraId="58026D4C" w14:textId="026CB4B5" w:rsidR="006E0EE1" w:rsidRDefault="0053618B">
      <w:pPr>
        <w:pStyle w:val="BodyText"/>
        <w:rPr>
          <w:lang w:val="fi-FI"/>
        </w:rPr>
      </w:pPr>
      <w:r>
        <w:rPr>
          <w:lang w:val="fi-FI"/>
        </w:rPr>
        <w:t xml:space="preserve"> </w:t>
      </w:r>
    </w:p>
    <w:p w14:paraId="7027E62E" w14:textId="77834C5A" w:rsidR="006E0EE1" w:rsidRPr="000674B3" w:rsidRDefault="0053618B">
      <w:pPr>
        <w:pStyle w:val="BodyText"/>
        <w:rPr>
          <w:lang w:val="fi-FI"/>
        </w:rPr>
      </w:pPr>
      <w:r>
        <w:rPr>
          <w:lang w:val="fi-FI"/>
        </w:rPr>
        <w:t xml:space="preserve">Ensimmäisessä vaiheessa raportit annotoitiin kappaleittain siten, että jokaiselle tekstikappaleelle merkittiin topiikki. Kaksikymmentä tekstiä käsittäneen pilotin perusteella tarkastelu rajautui </w:t>
      </w:r>
      <w:r>
        <w:rPr>
          <w:i/>
          <w:lang w:val="fi-FI"/>
        </w:rPr>
        <w:t>asumisesta</w:t>
      </w:r>
      <w:r>
        <w:rPr>
          <w:lang w:val="fi-FI"/>
        </w:rPr>
        <w:t xml:space="preserve"> kertoviin kappaleisiin; se osoittautui melko selvärajaiseksi aiheeksi ja siitä kirjoitettiin lähes jokaisessa näytetekstissä. Koska tekstit analysoi kaksi eri henkilöä (kirjoittajat), näyteaineiston avulla myös testattiin, kuinka samanlaisia tulkinnat kappaleiden aiheista olivat. Asumiskappaleiden osalta arvioijien annotointi osui yhteen 45 tapauksessa 47:stä. Aineistoksi valikoituneiden tekstikappaleiden aiheisuus oli siis luotettavasti tavoitettavissa.</w:t>
      </w:r>
    </w:p>
    <w:p w14:paraId="45B6704A" w14:textId="77777777" w:rsidR="006E0EE1" w:rsidRDefault="006E0EE1">
      <w:pPr>
        <w:pStyle w:val="Compact"/>
        <w:spacing w:line="240" w:lineRule="auto"/>
        <w:rPr>
          <w:lang w:val="fi-FI"/>
        </w:rPr>
      </w:pPr>
    </w:p>
    <w:p w14:paraId="062B824A" w14:textId="3E75F2B0" w:rsidR="006E0EE1" w:rsidRDefault="0053618B">
      <w:pPr>
        <w:pStyle w:val="BodyText"/>
        <w:rPr>
          <w:lang w:val="fi-FI"/>
        </w:rPr>
      </w:pPr>
      <w:r>
        <w:rPr>
          <w:lang w:val="fi-FI"/>
        </w:rPr>
        <w:lastRenderedPageBreak/>
        <w:t xml:space="preserve">492 tekstistä 415:ssä oli vähintään yksi asumisesta kertova kappale. Nämä aineistoksemme valikoituneet tekstit ovat keskimäärin 945 sanaa pitkiä ja koostuvat keskimäärin 13 kappaleesta. Jotta analysoitava otos edustaisi mahdollisimman kattavasti koko tutkimusaineistoa, mutta työmäärä pysyisi kohtuullisena, aineistosta otettiin painotettu satunnaisotanta tarkempaa analyysia varten (satunnaisotantaan liittyvistä periaatteista ks. esim. Levshina 2015: 8). Satunnaisotanta tehtiin kappaleista, joissa </w:t>
      </w:r>
      <w:r w:rsidRPr="00250921">
        <w:rPr>
          <w:i/>
          <w:lang w:val="fi-FI"/>
        </w:rPr>
        <w:t>topiikki-indikaattorina</w:t>
      </w:r>
      <w:r>
        <w:rPr>
          <w:lang w:val="fi-FI"/>
        </w:rPr>
        <w:t xml:space="preserve"> (eli ensimmäisenä leksikaalisena vihjeenä) oli jokin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 xml:space="preserve">-verbi kappaleen ensimmäisessä virkkeessä. </w:t>
      </w:r>
      <w:r w:rsidRPr="00C27348">
        <w:rPr>
          <w:lang w:val="fi-FI"/>
        </w:rPr>
        <w:t>Topiikki-indikaattorin käsitettä käytettiin operationalisoimaan tekstin sisältöön perustuvan topiikin paikkaa.</w:t>
      </w:r>
      <w:r>
        <w:rPr>
          <w:lang w:val="fi-FI"/>
        </w:rPr>
        <w:t xml:space="preserve"> Tutkimustehtävämme kannalta on keskeistä, että topiikkia asettavat virkkeet ovat osoitettavalla tavalla yhteneväisiä. Virkkeen sijainti kappaleen alussa ja leksikaalinen vihje  ovat luotettavasti toistettavia keinoja mahdollisimman vertailukelpoisen otoksen valitsemiseksi.</w:t>
      </w:r>
    </w:p>
    <w:p w14:paraId="6E03C46E" w14:textId="0EA5D61B" w:rsidR="006E0EE1" w:rsidRPr="000674B3" w:rsidRDefault="006E0EE1">
      <w:pPr>
        <w:pStyle w:val="BodyText"/>
        <w:rPr>
          <w:lang w:val="fi-FI"/>
        </w:rPr>
      </w:pPr>
    </w:p>
    <w:p w14:paraId="2193A527" w14:textId="2A767BB5" w:rsidR="006E0EE1" w:rsidRPr="000674B3" w:rsidRDefault="0053618B">
      <w:pPr>
        <w:pStyle w:val="BodyText"/>
        <w:rPr>
          <w:lang w:val="fi-FI"/>
        </w:rPr>
      </w:pPr>
      <w:r>
        <w:rPr>
          <w:lang w:val="fi-FI"/>
        </w:rPr>
        <w:t>Ennen satunnaisotantaa tekstikappaleille suoritettiin automaattinen syntaktinen ja morfologinen jäsennys sekä lemmatisointi hyödyntämällä Turun yliopistossa kehitettyä dependenssijäsennintä (</w:t>
      </w:r>
      <w:r w:rsidR="00C7500A" w:rsidRPr="00C7500A">
        <w:rPr>
          <w:lang w:val="fi-FI"/>
        </w:rPr>
        <w:t>Haverinen, Nyblom, Viljanen, Laippala, Kohonen, Missilä, Ojala, Salakoski &amp; Ginter</w:t>
      </w:r>
      <w:r w:rsidR="00C7500A">
        <w:rPr>
          <w:lang w:val="fi-FI"/>
        </w:rPr>
        <w:t xml:space="preserve"> </w:t>
      </w:r>
      <w:r>
        <w:rPr>
          <w:lang w:val="fi-FI"/>
        </w:rPr>
        <w:t>2014) ja siihen liittyviä komponentteja.</w:t>
      </w:r>
    </w:p>
    <w:p w14:paraId="38337FF1" w14:textId="77777777" w:rsidR="006E0EE1" w:rsidRPr="000674B3" w:rsidRDefault="0053618B">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AC011ED" w14:textId="2393F3F4" w:rsidR="006E0EE1" w:rsidRDefault="006E0EE1">
      <w:pPr>
        <w:pStyle w:val="Compact"/>
        <w:rPr>
          <w:lang w:val="fi-FI"/>
        </w:rPr>
      </w:pPr>
    </w:p>
    <w:p w14:paraId="0F5BCE9A" w14:textId="77777777" w:rsidR="00246B0B" w:rsidRDefault="00246B0B" w:rsidP="00246B0B">
      <w:pPr>
        <w:pStyle w:val="BodyText"/>
        <w:rPr>
          <w:lang w:val="fi-FI"/>
        </w:rPr>
      </w:pPr>
      <w:r>
        <w:rPr>
          <w:lang w:val="fi-FI"/>
        </w:rPr>
        <w:t>TAULUKKO 1. Asua-johdosten jakautuminen eri syntaktisiin kategorioihin.</w:t>
      </w:r>
    </w:p>
    <w:p w14:paraId="02CA490E" w14:textId="77777777" w:rsidR="00246B0B" w:rsidRDefault="00246B0B">
      <w:pPr>
        <w:pStyle w:val="Compact"/>
        <w:rPr>
          <w:lang w:val="fi-FI"/>
        </w:rPr>
      </w:pPr>
    </w:p>
    <w:tbl>
      <w:tblPr>
        <w:tblW w:w="5000" w:type="pct"/>
        <w:tblBorders>
          <w:bottom w:val="single" w:sz="6" w:space="0" w:color="00000A"/>
          <w:insideH w:val="single" w:sz="6" w:space="0" w:color="00000A"/>
        </w:tblBorders>
        <w:tblLook w:val="0000" w:firstRow="0" w:lastRow="0" w:firstColumn="0" w:lastColumn="0" w:noHBand="0" w:noVBand="0"/>
      </w:tblPr>
      <w:tblGrid>
        <w:gridCol w:w="1094"/>
        <w:gridCol w:w="1099"/>
        <w:gridCol w:w="2952"/>
        <w:gridCol w:w="3140"/>
        <w:gridCol w:w="553"/>
      </w:tblGrid>
      <w:tr w:rsidR="006E0EE1" w14:paraId="7FD20A8E" w14:textId="77777777">
        <w:tc>
          <w:tcPr>
            <w:tcW w:w="1094" w:type="dxa"/>
            <w:tcBorders>
              <w:bottom w:val="single" w:sz="6" w:space="0" w:color="00000A"/>
            </w:tcBorders>
            <w:shd w:val="clear" w:color="auto" w:fill="auto"/>
            <w:vAlign w:val="bottom"/>
          </w:tcPr>
          <w:p w14:paraId="257C6E9E" w14:textId="77777777" w:rsidR="006E0EE1" w:rsidRPr="00246B0B" w:rsidRDefault="0053618B">
            <w:pPr>
              <w:pStyle w:val="Compact"/>
              <w:rPr>
                <w:b/>
                <w:lang w:val="fi-FI"/>
              </w:rPr>
            </w:pPr>
            <w:r w:rsidRPr="00246B0B">
              <w:rPr>
                <w:b/>
                <w:lang w:val="fi-FI"/>
              </w:rPr>
              <w:t> </w:t>
            </w:r>
          </w:p>
        </w:tc>
        <w:tc>
          <w:tcPr>
            <w:tcW w:w="1099" w:type="dxa"/>
            <w:tcBorders>
              <w:bottom w:val="single" w:sz="6" w:space="0" w:color="00000A"/>
            </w:tcBorders>
            <w:shd w:val="clear" w:color="auto" w:fill="auto"/>
            <w:vAlign w:val="bottom"/>
          </w:tcPr>
          <w:p w14:paraId="31AC5BBF" w14:textId="77777777" w:rsidR="006E0EE1" w:rsidRPr="00246B0B" w:rsidRDefault="0053618B">
            <w:pPr>
              <w:pStyle w:val="Compact"/>
              <w:rPr>
                <w:b/>
              </w:rPr>
            </w:pPr>
            <w:r w:rsidRPr="00246B0B">
              <w:rPr>
                <w:b/>
              </w:rPr>
              <w:t>Frekvenssi</w:t>
            </w:r>
          </w:p>
        </w:tc>
        <w:tc>
          <w:tcPr>
            <w:tcW w:w="2952" w:type="dxa"/>
            <w:tcBorders>
              <w:bottom w:val="single" w:sz="6" w:space="0" w:color="00000A"/>
            </w:tcBorders>
            <w:shd w:val="clear" w:color="auto" w:fill="auto"/>
            <w:vAlign w:val="bottom"/>
          </w:tcPr>
          <w:p w14:paraId="3C4878A4" w14:textId="77777777" w:rsidR="006E0EE1" w:rsidRPr="00246B0B" w:rsidRDefault="0053618B">
            <w:pPr>
              <w:pStyle w:val="Compact"/>
              <w:rPr>
                <w:b/>
              </w:rPr>
            </w:pPr>
            <w:r w:rsidRPr="00246B0B">
              <w:rPr>
                <w:b/>
              </w:rPr>
              <w:t>Selitys</w:t>
            </w:r>
          </w:p>
        </w:tc>
        <w:tc>
          <w:tcPr>
            <w:tcW w:w="3140" w:type="dxa"/>
            <w:tcBorders>
              <w:bottom w:val="single" w:sz="6" w:space="0" w:color="00000A"/>
            </w:tcBorders>
            <w:shd w:val="clear" w:color="auto" w:fill="auto"/>
            <w:vAlign w:val="bottom"/>
          </w:tcPr>
          <w:p w14:paraId="434905A4" w14:textId="77777777" w:rsidR="006E0EE1" w:rsidRPr="00246B0B" w:rsidRDefault="0053618B">
            <w:pPr>
              <w:pStyle w:val="Compact"/>
              <w:rPr>
                <w:b/>
              </w:rPr>
            </w:pPr>
            <w:r w:rsidRPr="00246B0B">
              <w:rPr>
                <w:b/>
              </w:rPr>
              <w:t>Esimerkki</w:t>
            </w:r>
          </w:p>
        </w:tc>
        <w:tc>
          <w:tcPr>
            <w:tcW w:w="553" w:type="dxa"/>
            <w:tcBorders>
              <w:bottom w:val="single" w:sz="6" w:space="0" w:color="00000A"/>
            </w:tcBorders>
            <w:shd w:val="clear" w:color="auto" w:fill="auto"/>
            <w:vAlign w:val="bottom"/>
          </w:tcPr>
          <w:p w14:paraId="636A4B27" w14:textId="77777777" w:rsidR="006E0EE1" w:rsidRPr="00246B0B" w:rsidRDefault="0053618B">
            <w:pPr>
              <w:pStyle w:val="Compact"/>
              <w:rPr>
                <w:b/>
              </w:rPr>
            </w:pPr>
            <w:r w:rsidRPr="00246B0B">
              <w:rPr>
                <w:b/>
              </w:rPr>
              <w:t>N</w:t>
            </w:r>
          </w:p>
        </w:tc>
      </w:tr>
      <w:tr w:rsidR="006E0EE1" w14:paraId="5F03B121" w14:textId="77777777">
        <w:tc>
          <w:tcPr>
            <w:tcW w:w="1094" w:type="dxa"/>
            <w:tcBorders>
              <w:top w:val="single" w:sz="6" w:space="0" w:color="00000A"/>
              <w:bottom w:val="single" w:sz="6" w:space="0" w:color="00000A"/>
            </w:tcBorders>
            <w:shd w:val="clear" w:color="auto" w:fill="auto"/>
          </w:tcPr>
          <w:p w14:paraId="37EBDF4D" w14:textId="77777777" w:rsidR="006E0EE1" w:rsidRDefault="0053618B">
            <w:pPr>
              <w:pStyle w:val="Compact"/>
            </w:pPr>
            <w:r>
              <w:t>dobj</w:t>
            </w:r>
          </w:p>
        </w:tc>
        <w:tc>
          <w:tcPr>
            <w:tcW w:w="1099" w:type="dxa"/>
            <w:tcBorders>
              <w:top w:val="single" w:sz="6" w:space="0" w:color="00000A"/>
              <w:bottom w:val="single" w:sz="6" w:space="0" w:color="00000A"/>
            </w:tcBorders>
            <w:shd w:val="clear" w:color="auto" w:fill="auto"/>
          </w:tcPr>
          <w:p w14:paraId="6EE24E3C" w14:textId="77777777" w:rsidR="006E0EE1" w:rsidRDefault="0053618B">
            <w:pPr>
              <w:pStyle w:val="Compact"/>
            </w:pPr>
            <w:r>
              <w:t>94</w:t>
            </w:r>
          </w:p>
        </w:tc>
        <w:tc>
          <w:tcPr>
            <w:tcW w:w="2952" w:type="dxa"/>
            <w:tcBorders>
              <w:top w:val="single" w:sz="6" w:space="0" w:color="00000A"/>
              <w:bottom w:val="single" w:sz="6" w:space="0" w:color="00000A"/>
            </w:tcBorders>
            <w:shd w:val="clear" w:color="auto" w:fill="auto"/>
          </w:tcPr>
          <w:p w14:paraId="7AE035A6" w14:textId="77777777" w:rsidR="006E0EE1" w:rsidRDefault="0053618B">
            <w:pPr>
              <w:pStyle w:val="Compact"/>
            </w:pPr>
            <w:r>
              <w:t>objekti</w:t>
            </w:r>
          </w:p>
        </w:tc>
        <w:tc>
          <w:tcPr>
            <w:tcW w:w="3140" w:type="dxa"/>
            <w:tcBorders>
              <w:top w:val="single" w:sz="6" w:space="0" w:color="00000A"/>
              <w:bottom w:val="single" w:sz="6" w:space="0" w:color="00000A"/>
            </w:tcBorders>
            <w:shd w:val="clear" w:color="auto" w:fill="auto"/>
          </w:tcPr>
          <w:p w14:paraId="06772A34" w14:textId="77777777" w:rsidR="006E0EE1" w:rsidRDefault="0053618B">
            <w:pPr>
              <w:pStyle w:val="Compact"/>
              <w:rPr>
                <w:i/>
              </w:rPr>
            </w:pPr>
            <w:r>
              <w:rPr>
                <w:i/>
              </w:rPr>
              <w:t>Hankin asunnon</w:t>
            </w:r>
          </w:p>
        </w:tc>
        <w:tc>
          <w:tcPr>
            <w:tcW w:w="553" w:type="dxa"/>
            <w:tcBorders>
              <w:top w:val="single" w:sz="6" w:space="0" w:color="00000A"/>
              <w:bottom w:val="single" w:sz="6" w:space="0" w:color="00000A"/>
            </w:tcBorders>
            <w:shd w:val="clear" w:color="auto" w:fill="auto"/>
          </w:tcPr>
          <w:p w14:paraId="249ABAF9" w14:textId="77777777" w:rsidR="006E0EE1" w:rsidRDefault="0053618B">
            <w:pPr>
              <w:pStyle w:val="Compact"/>
            </w:pPr>
            <w:r>
              <w:t>47</w:t>
            </w:r>
          </w:p>
        </w:tc>
      </w:tr>
      <w:tr w:rsidR="006E0EE1" w14:paraId="2ADF9E6B" w14:textId="77777777">
        <w:tc>
          <w:tcPr>
            <w:tcW w:w="1094" w:type="dxa"/>
            <w:tcBorders>
              <w:top w:val="single" w:sz="6" w:space="0" w:color="00000A"/>
              <w:bottom w:val="single" w:sz="6" w:space="0" w:color="00000A"/>
            </w:tcBorders>
            <w:shd w:val="clear" w:color="auto" w:fill="auto"/>
          </w:tcPr>
          <w:p w14:paraId="2BAF348D" w14:textId="77777777" w:rsidR="006E0EE1" w:rsidRDefault="0053618B">
            <w:pPr>
              <w:pStyle w:val="Compact"/>
            </w:pPr>
            <w:r>
              <w:t>root</w:t>
            </w:r>
          </w:p>
        </w:tc>
        <w:tc>
          <w:tcPr>
            <w:tcW w:w="1099" w:type="dxa"/>
            <w:tcBorders>
              <w:top w:val="single" w:sz="6" w:space="0" w:color="00000A"/>
              <w:bottom w:val="single" w:sz="6" w:space="0" w:color="00000A"/>
            </w:tcBorders>
            <w:shd w:val="clear" w:color="auto" w:fill="auto"/>
          </w:tcPr>
          <w:p w14:paraId="7B7FDED5" w14:textId="77777777" w:rsidR="006E0EE1" w:rsidRDefault="0053618B">
            <w:pPr>
              <w:pStyle w:val="Compact"/>
            </w:pPr>
            <w:r>
              <w:t>60</w:t>
            </w:r>
          </w:p>
        </w:tc>
        <w:tc>
          <w:tcPr>
            <w:tcW w:w="2952" w:type="dxa"/>
            <w:tcBorders>
              <w:top w:val="single" w:sz="6" w:space="0" w:color="00000A"/>
              <w:bottom w:val="single" w:sz="6" w:space="0" w:color="00000A"/>
            </w:tcBorders>
            <w:shd w:val="clear" w:color="auto" w:fill="auto"/>
          </w:tcPr>
          <w:p w14:paraId="73949ADF" w14:textId="77777777" w:rsidR="006E0EE1" w:rsidRDefault="0053618B">
            <w:pPr>
              <w:pStyle w:val="Compact"/>
            </w:pPr>
            <w:r>
              <w:t>predikaattiverbi</w:t>
            </w:r>
          </w:p>
        </w:tc>
        <w:tc>
          <w:tcPr>
            <w:tcW w:w="3140" w:type="dxa"/>
            <w:tcBorders>
              <w:top w:val="single" w:sz="6" w:space="0" w:color="00000A"/>
              <w:bottom w:val="single" w:sz="6" w:space="0" w:color="00000A"/>
            </w:tcBorders>
            <w:shd w:val="clear" w:color="auto" w:fill="auto"/>
          </w:tcPr>
          <w:p w14:paraId="270642D7" w14:textId="77777777" w:rsidR="006E0EE1" w:rsidRDefault="0053618B">
            <w:pPr>
              <w:pStyle w:val="Compact"/>
              <w:rPr>
                <w:i/>
              </w:rPr>
            </w:pPr>
            <w:r>
              <w:rPr>
                <w:i/>
              </w:rPr>
              <w:t>Asuin kerrostalossa</w:t>
            </w:r>
          </w:p>
        </w:tc>
        <w:tc>
          <w:tcPr>
            <w:tcW w:w="553" w:type="dxa"/>
            <w:tcBorders>
              <w:top w:val="single" w:sz="6" w:space="0" w:color="00000A"/>
              <w:bottom w:val="single" w:sz="6" w:space="0" w:color="00000A"/>
            </w:tcBorders>
            <w:shd w:val="clear" w:color="auto" w:fill="auto"/>
          </w:tcPr>
          <w:p w14:paraId="363F0640" w14:textId="77777777" w:rsidR="006E0EE1" w:rsidRDefault="0053618B">
            <w:pPr>
              <w:pStyle w:val="Compact"/>
            </w:pPr>
            <w:r>
              <w:t>30</w:t>
            </w:r>
          </w:p>
        </w:tc>
      </w:tr>
      <w:tr w:rsidR="006E0EE1" w14:paraId="342A3FEB" w14:textId="77777777">
        <w:tc>
          <w:tcPr>
            <w:tcW w:w="1094" w:type="dxa"/>
            <w:tcBorders>
              <w:top w:val="single" w:sz="6" w:space="0" w:color="00000A"/>
              <w:bottom w:val="single" w:sz="6" w:space="0" w:color="00000A"/>
            </w:tcBorders>
            <w:shd w:val="clear" w:color="auto" w:fill="auto"/>
          </w:tcPr>
          <w:p w14:paraId="5FCD2831" w14:textId="77777777" w:rsidR="006E0EE1" w:rsidRDefault="0053618B">
            <w:pPr>
              <w:pStyle w:val="Compact"/>
            </w:pPr>
            <w:r>
              <w:t>nmod</w:t>
            </w:r>
          </w:p>
        </w:tc>
        <w:tc>
          <w:tcPr>
            <w:tcW w:w="1099" w:type="dxa"/>
            <w:tcBorders>
              <w:top w:val="single" w:sz="6" w:space="0" w:color="00000A"/>
              <w:bottom w:val="single" w:sz="6" w:space="0" w:color="00000A"/>
            </w:tcBorders>
            <w:shd w:val="clear" w:color="auto" w:fill="auto"/>
          </w:tcPr>
          <w:p w14:paraId="5C8BB7EA" w14:textId="77777777" w:rsidR="006E0EE1" w:rsidRDefault="0053618B">
            <w:pPr>
              <w:pStyle w:val="Compact"/>
            </w:pPr>
            <w:r>
              <w:t>50</w:t>
            </w:r>
          </w:p>
        </w:tc>
        <w:tc>
          <w:tcPr>
            <w:tcW w:w="2952" w:type="dxa"/>
            <w:tcBorders>
              <w:top w:val="single" w:sz="6" w:space="0" w:color="00000A"/>
              <w:bottom w:val="single" w:sz="6" w:space="0" w:color="00000A"/>
            </w:tcBorders>
            <w:shd w:val="clear" w:color="auto" w:fill="auto"/>
          </w:tcPr>
          <w:p w14:paraId="771B7D39" w14:textId="77777777" w:rsidR="006E0EE1" w:rsidRDefault="0053618B">
            <w:pPr>
              <w:pStyle w:val="Compact"/>
            </w:pPr>
            <w:r>
              <w:t>luokittelematon adverbiaali</w:t>
            </w:r>
          </w:p>
        </w:tc>
        <w:tc>
          <w:tcPr>
            <w:tcW w:w="3140" w:type="dxa"/>
            <w:tcBorders>
              <w:top w:val="single" w:sz="6" w:space="0" w:color="00000A"/>
              <w:bottom w:val="single" w:sz="6" w:space="0" w:color="00000A"/>
            </w:tcBorders>
            <w:shd w:val="clear" w:color="auto" w:fill="auto"/>
          </w:tcPr>
          <w:p w14:paraId="749FDF27" w14:textId="77777777" w:rsidR="006E0EE1" w:rsidRDefault="0053618B">
            <w:pPr>
              <w:pStyle w:val="Compact"/>
              <w:rPr>
                <w:i/>
              </w:rPr>
            </w:pPr>
            <w:r>
              <w:rPr>
                <w:i/>
              </w:rPr>
              <w:t>Asunnon suhteen</w:t>
            </w:r>
          </w:p>
        </w:tc>
        <w:tc>
          <w:tcPr>
            <w:tcW w:w="553" w:type="dxa"/>
            <w:tcBorders>
              <w:top w:val="single" w:sz="6" w:space="0" w:color="00000A"/>
              <w:bottom w:val="single" w:sz="6" w:space="0" w:color="00000A"/>
            </w:tcBorders>
            <w:shd w:val="clear" w:color="auto" w:fill="auto"/>
          </w:tcPr>
          <w:p w14:paraId="3440C74A" w14:textId="77777777" w:rsidR="006E0EE1" w:rsidRDefault="0053618B">
            <w:pPr>
              <w:pStyle w:val="Compact"/>
            </w:pPr>
            <w:r>
              <w:t>25</w:t>
            </w:r>
          </w:p>
        </w:tc>
      </w:tr>
      <w:tr w:rsidR="006E0EE1" w14:paraId="742315D4" w14:textId="77777777">
        <w:tc>
          <w:tcPr>
            <w:tcW w:w="1094" w:type="dxa"/>
            <w:tcBorders>
              <w:top w:val="single" w:sz="6" w:space="0" w:color="00000A"/>
              <w:bottom w:val="single" w:sz="6" w:space="0" w:color="00000A"/>
            </w:tcBorders>
            <w:shd w:val="clear" w:color="auto" w:fill="auto"/>
          </w:tcPr>
          <w:p w14:paraId="53E2F2A3" w14:textId="77777777" w:rsidR="006E0EE1" w:rsidRDefault="0053618B">
            <w:pPr>
              <w:pStyle w:val="Compact"/>
            </w:pPr>
            <w:r>
              <w:t>nmod:gobj</w:t>
            </w:r>
          </w:p>
        </w:tc>
        <w:tc>
          <w:tcPr>
            <w:tcW w:w="1099" w:type="dxa"/>
            <w:tcBorders>
              <w:top w:val="single" w:sz="6" w:space="0" w:color="00000A"/>
              <w:bottom w:val="single" w:sz="6" w:space="0" w:color="00000A"/>
            </w:tcBorders>
            <w:shd w:val="clear" w:color="auto" w:fill="auto"/>
          </w:tcPr>
          <w:p w14:paraId="44833001" w14:textId="77777777" w:rsidR="006E0EE1" w:rsidRDefault="0053618B">
            <w:pPr>
              <w:pStyle w:val="Compact"/>
            </w:pPr>
            <w:r>
              <w:t>34</w:t>
            </w:r>
          </w:p>
        </w:tc>
        <w:tc>
          <w:tcPr>
            <w:tcW w:w="2952" w:type="dxa"/>
            <w:tcBorders>
              <w:top w:val="single" w:sz="6" w:space="0" w:color="00000A"/>
              <w:bottom w:val="single" w:sz="6" w:space="0" w:color="00000A"/>
            </w:tcBorders>
            <w:shd w:val="clear" w:color="auto" w:fill="auto"/>
          </w:tcPr>
          <w:p w14:paraId="77D57991" w14:textId="77777777" w:rsidR="006E0EE1" w:rsidRDefault="0053618B">
            <w:pPr>
              <w:pStyle w:val="Compact"/>
            </w:pPr>
            <w:r>
              <w:t>nominaalisen verbimuodon objekti</w:t>
            </w:r>
          </w:p>
        </w:tc>
        <w:tc>
          <w:tcPr>
            <w:tcW w:w="3140" w:type="dxa"/>
            <w:tcBorders>
              <w:top w:val="single" w:sz="6" w:space="0" w:color="00000A"/>
              <w:bottom w:val="single" w:sz="6" w:space="0" w:color="00000A"/>
            </w:tcBorders>
            <w:shd w:val="clear" w:color="auto" w:fill="auto"/>
          </w:tcPr>
          <w:p w14:paraId="53A59C65" w14:textId="77777777" w:rsidR="006E0EE1" w:rsidRDefault="0053618B">
            <w:pPr>
              <w:pStyle w:val="Compact"/>
              <w:rPr>
                <w:i/>
              </w:rPr>
            </w:pPr>
            <w:r>
              <w:rPr>
                <w:i/>
              </w:rPr>
              <w:t>Asunnon hankkiminen</w:t>
            </w:r>
          </w:p>
        </w:tc>
        <w:tc>
          <w:tcPr>
            <w:tcW w:w="553" w:type="dxa"/>
            <w:tcBorders>
              <w:top w:val="single" w:sz="6" w:space="0" w:color="00000A"/>
              <w:bottom w:val="single" w:sz="6" w:space="0" w:color="00000A"/>
            </w:tcBorders>
            <w:shd w:val="clear" w:color="auto" w:fill="auto"/>
          </w:tcPr>
          <w:p w14:paraId="136DBE1D" w14:textId="77777777" w:rsidR="006E0EE1" w:rsidRDefault="0053618B">
            <w:pPr>
              <w:pStyle w:val="Compact"/>
            </w:pPr>
            <w:r>
              <w:t>17</w:t>
            </w:r>
          </w:p>
        </w:tc>
      </w:tr>
      <w:tr w:rsidR="006E0EE1" w14:paraId="3549A30F" w14:textId="77777777">
        <w:tc>
          <w:tcPr>
            <w:tcW w:w="1094" w:type="dxa"/>
            <w:tcBorders>
              <w:top w:val="single" w:sz="6" w:space="0" w:color="00000A"/>
              <w:bottom w:val="single" w:sz="6" w:space="0" w:color="00000A"/>
            </w:tcBorders>
            <w:shd w:val="clear" w:color="auto" w:fill="auto"/>
          </w:tcPr>
          <w:p w14:paraId="0109682C" w14:textId="77777777" w:rsidR="006E0EE1" w:rsidRDefault="0053618B">
            <w:pPr>
              <w:pStyle w:val="Compact"/>
            </w:pPr>
            <w:r>
              <w:t>nsubj</w:t>
            </w:r>
          </w:p>
        </w:tc>
        <w:tc>
          <w:tcPr>
            <w:tcW w:w="1099" w:type="dxa"/>
            <w:tcBorders>
              <w:top w:val="single" w:sz="6" w:space="0" w:color="00000A"/>
              <w:bottom w:val="single" w:sz="6" w:space="0" w:color="00000A"/>
            </w:tcBorders>
            <w:shd w:val="clear" w:color="auto" w:fill="auto"/>
          </w:tcPr>
          <w:p w14:paraId="60EE00BA" w14:textId="77777777" w:rsidR="006E0EE1" w:rsidRDefault="0053618B">
            <w:pPr>
              <w:pStyle w:val="Compact"/>
            </w:pPr>
            <w:r>
              <w:t>32</w:t>
            </w:r>
          </w:p>
        </w:tc>
        <w:tc>
          <w:tcPr>
            <w:tcW w:w="2952" w:type="dxa"/>
            <w:tcBorders>
              <w:top w:val="single" w:sz="6" w:space="0" w:color="00000A"/>
              <w:bottom w:val="single" w:sz="6" w:space="0" w:color="00000A"/>
            </w:tcBorders>
            <w:shd w:val="clear" w:color="auto" w:fill="auto"/>
          </w:tcPr>
          <w:p w14:paraId="259EC7E0" w14:textId="77777777" w:rsidR="006E0EE1" w:rsidRDefault="0053618B">
            <w:pPr>
              <w:pStyle w:val="Compact"/>
            </w:pPr>
            <w:r>
              <w:t>subjekti</w:t>
            </w:r>
          </w:p>
        </w:tc>
        <w:tc>
          <w:tcPr>
            <w:tcW w:w="3140" w:type="dxa"/>
            <w:tcBorders>
              <w:top w:val="single" w:sz="6" w:space="0" w:color="00000A"/>
              <w:bottom w:val="single" w:sz="6" w:space="0" w:color="00000A"/>
            </w:tcBorders>
            <w:shd w:val="clear" w:color="auto" w:fill="auto"/>
          </w:tcPr>
          <w:p w14:paraId="57669552" w14:textId="77777777" w:rsidR="006E0EE1" w:rsidRDefault="0053618B">
            <w:pPr>
              <w:pStyle w:val="Compact"/>
              <w:rPr>
                <w:i/>
              </w:rPr>
            </w:pPr>
            <w:r>
              <w:rPr>
                <w:i/>
              </w:rPr>
              <w:t>Asuminen järjestyi</w:t>
            </w:r>
          </w:p>
        </w:tc>
        <w:tc>
          <w:tcPr>
            <w:tcW w:w="553" w:type="dxa"/>
            <w:tcBorders>
              <w:top w:val="single" w:sz="6" w:space="0" w:color="00000A"/>
              <w:bottom w:val="single" w:sz="6" w:space="0" w:color="00000A"/>
            </w:tcBorders>
            <w:shd w:val="clear" w:color="auto" w:fill="auto"/>
          </w:tcPr>
          <w:p w14:paraId="157B466E" w14:textId="77777777" w:rsidR="006E0EE1" w:rsidRDefault="0053618B">
            <w:pPr>
              <w:pStyle w:val="Compact"/>
            </w:pPr>
            <w:r>
              <w:t>16</w:t>
            </w:r>
          </w:p>
        </w:tc>
      </w:tr>
      <w:tr w:rsidR="006E0EE1" w14:paraId="38791DA9" w14:textId="77777777">
        <w:tc>
          <w:tcPr>
            <w:tcW w:w="1094" w:type="dxa"/>
            <w:tcBorders>
              <w:top w:val="single" w:sz="6" w:space="0" w:color="00000A"/>
              <w:bottom w:val="single" w:sz="6" w:space="0" w:color="00000A"/>
            </w:tcBorders>
            <w:shd w:val="clear" w:color="auto" w:fill="auto"/>
          </w:tcPr>
          <w:p w14:paraId="650139A8" w14:textId="77777777" w:rsidR="006E0EE1" w:rsidRDefault="0053618B">
            <w:pPr>
              <w:pStyle w:val="Compact"/>
            </w:pPr>
            <w:r>
              <w:lastRenderedPageBreak/>
              <w:t>nmod:poss</w:t>
            </w:r>
          </w:p>
        </w:tc>
        <w:tc>
          <w:tcPr>
            <w:tcW w:w="1099" w:type="dxa"/>
            <w:tcBorders>
              <w:top w:val="single" w:sz="6" w:space="0" w:color="00000A"/>
              <w:bottom w:val="single" w:sz="6" w:space="0" w:color="00000A"/>
            </w:tcBorders>
            <w:shd w:val="clear" w:color="auto" w:fill="auto"/>
          </w:tcPr>
          <w:p w14:paraId="7B0DDF9C" w14:textId="77777777" w:rsidR="006E0EE1" w:rsidRDefault="0053618B">
            <w:pPr>
              <w:pStyle w:val="Compact"/>
            </w:pPr>
            <w:r>
              <w:t>29</w:t>
            </w:r>
          </w:p>
        </w:tc>
        <w:tc>
          <w:tcPr>
            <w:tcW w:w="2952" w:type="dxa"/>
            <w:tcBorders>
              <w:top w:val="single" w:sz="6" w:space="0" w:color="00000A"/>
              <w:bottom w:val="single" w:sz="6" w:space="0" w:color="00000A"/>
            </w:tcBorders>
            <w:shd w:val="clear" w:color="auto" w:fill="auto"/>
          </w:tcPr>
          <w:p w14:paraId="5E484DFE" w14:textId="77777777" w:rsidR="006E0EE1" w:rsidRDefault="0053618B">
            <w:pPr>
              <w:pStyle w:val="Compact"/>
            </w:pPr>
            <w:r>
              <w:t>omistusrakenteen kohde</w:t>
            </w:r>
          </w:p>
        </w:tc>
        <w:tc>
          <w:tcPr>
            <w:tcW w:w="3140" w:type="dxa"/>
            <w:tcBorders>
              <w:top w:val="single" w:sz="6" w:space="0" w:color="00000A"/>
              <w:bottom w:val="single" w:sz="6" w:space="0" w:color="00000A"/>
            </w:tcBorders>
            <w:shd w:val="clear" w:color="auto" w:fill="auto"/>
          </w:tcPr>
          <w:p w14:paraId="16E4FFE3" w14:textId="77777777" w:rsidR="006E0EE1" w:rsidRDefault="0053618B">
            <w:pPr>
              <w:pStyle w:val="Compact"/>
              <w:rPr>
                <w:i/>
              </w:rPr>
            </w:pPr>
            <w:r>
              <w:rPr>
                <w:i/>
              </w:rPr>
              <w:t>Asuntoloiden vuokrataso</w:t>
            </w:r>
          </w:p>
        </w:tc>
        <w:tc>
          <w:tcPr>
            <w:tcW w:w="553" w:type="dxa"/>
            <w:tcBorders>
              <w:top w:val="single" w:sz="6" w:space="0" w:color="00000A"/>
              <w:bottom w:val="single" w:sz="6" w:space="0" w:color="00000A"/>
            </w:tcBorders>
            <w:shd w:val="clear" w:color="auto" w:fill="auto"/>
          </w:tcPr>
          <w:p w14:paraId="6A396F8B" w14:textId="77777777" w:rsidR="006E0EE1" w:rsidRDefault="0053618B">
            <w:pPr>
              <w:pStyle w:val="Compact"/>
            </w:pPr>
            <w:r>
              <w:t>14</w:t>
            </w:r>
          </w:p>
        </w:tc>
      </w:tr>
      <w:tr w:rsidR="006E0EE1" w14:paraId="770EA3E5" w14:textId="77777777">
        <w:tc>
          <w:tcPr>
            <w:tcW w:w="1094" w:type="dxa"/>
            <w:tcBorders>
              <w:top w:val="single" w:sz="6" w:space="0" w:color="00000A"/>
              <w:bottom w:val="single" w:sz="6" w:space="0" w:color="00000A"/>
            </w:tcBorders>
            <w:shd w:val="clear" w:color="auto" w:fill="auto"/>
          </w:tcPr>
          <w:p w14:paraId="1973A108" w14:textId="77777777" w:rsidR="006E0EE1" w:rsidRDefault="0053618B">
            <w:pPr>
              <w:pStyle w:val="Compact"/>
            </w:pPr>
            <w:r>
              <w:t>nsubj:cop</w:t>
            </w:r>
          </w:p>
        </w:tc>
        <w:tc>
          <w:tcPr>
            <w:tcW w:w="1099" w:type="dxa"/>
            <w:tcBorders>
              <w:top w:val="single" w:sz="6" w:space="0" w:color="00000A"/>
              <w:bottom w:val="single" w:sz="6" w:space="0" w:color="00000A"/>
            </w:tcBorders>
            <w:shd w:val="clear" w:color="auto" w:fill="auto"/>
          </w:tcPr>
          <w:p w14:paraId="03F57212" w14:textId="77777777" w:rsidR="006E0EE1" w:rsidRDefault="0053618B">
            <w:pPr>
              <w:pStyle w:val="Compact"/>
            </w:pPr>
            <w:r>
              <w:t>21</w:t>
            </w:r>
          </w:p>
        </w:tc>
        <w:tc>
          <w:tcPr>
            <w:tcW w:w="2952" w:type="dxa"/>
            <w:tcBorders>
              <w:top w:val="single" w:sz="6" w:space="0" w:color="00000A"/>
              <w:bottom w:val="single" w:sz="6" w:space="0" w:color="00000A"/>
            </w:tcBorders>
            <w:shd w:val="clear" w:color="auto" w:fill="auto"/>
          </w:tcPr>
          <w:p w14:paraId="7A25DEEC" w14:textId="77777777" w:rsidR="006E0EE1" w:rsidRDefault="0053618B">
            <w:pPr>
              <w:pStyle w:val="Compact"/>
            </w:pPr>
            <w:r>
              <w:t>kopulalauseen subjekti</w:t>
            </w:r>
          </w:p>
        </w:tc>
        <w:tc>
          <w:tcPr>
            <w:tcW w:w="3140" w:type="dxa"/>
            <w:tcBorders>
              <w:top w:val="single" w:sz="6" w:space="0" w:color="00000A"/>
              <w:bottom w:val="single" w:sz="6" w:space="0" w:color="00000A"/>
            </w:tcBorders>
            <w:shd w:val="clear" w:color="auto" w:fill="auto"/>
          </w:tcPr>
          <w:p w14:paraId="19E60164" w14:textId="77777777" w:rsidR="006E0EE1" w:rsidRDefault="0053618B">
            <w:pPr>
              <w:pStyle w:val="Compact"/>
              <w:rPr>
                <w:i/>
              </w:rPr>
            </w:pPr>
            <w:r>
              <w:rPr>
                <w:i/>
              </w:rPr>
              <w:t>Asuntola on uusi</w:t>
            </w:r>
          </w:p>
        </w:tc>
        <w:tc>
          <w:tcPr>
            <w:tcW w:w="553" w:type="dxa"/>
            <w:tcBorders>
              <w:top w:val="single" w:sz="6" w:space="0" w:color="00000A"/>
              <w:bottom w:val="single" w:sz="6" w:space="0" w:color="00000A"/>
            </w:tcBorders>
            <w:shd w:val="clear" w:color="auto" w:fill="auto"/>
          </w:tcPr>
          <w:p w14:paraId="27D02455" w14:textId="77777777" w:rsidR="006E0EE1" w:rsidRDefault="0053618B">
            <w:pPr>
              <w:pStyle w:val="Compact"/>
            </w:pPr>
            <w:r>
              <w:t>10</w:t>
            </w:r>
          </w:p>
        </w:tc>
      </w:tr>
      <w:tr w:rsidR="006E0EE1" w14:paraId="4ECFBD87" w14:textId="77777777">
        <w:tc>
          <w:tcPr>
            <w:tcW w:w="1094" w:type="dxa"/>
            <w:tcBorders>
              <w:top w:val="single" w:sz="6" w:space="0" w:color="00000A"/>
              <w:bottom w:val="single" w:sz="6" w:space="0" w:color="00000A"/>
            </w:tcBorders>
            <w:shd w:val="clear" w:color="auto" w:fill="auto"/>
          </w:tcPr>
          <w:p w14:paraId="07B2924A" w14:textId="77777777" w:rsidR="006E0EE1" w:rsidRDefault="0053618B">
            <w:pPr>
              <w:pStyle w:val="Compact"/>
            </w:pPr>
            <w:r>
              <w:t>muu</w:t>
            </w:r>
          </w:p>
        </w:tc>
        <w:tc>
          <w:tcPr>
            <w:tcW w:w="1099" w:type="dxa"/>
            <w:tcBorders>
              <w:top w:val="single" w:sz="6" w:space="0" w:color="00000A"/>
              <w:bottom w:val="single" w:sz="6" w:space="0" w:color="00000A"/>
            </w:tcBorders>
            <w:shd w:val="clear" w:color="auto" w:fill="auto"/>
          </w:tcPr>
          <w:p w14:paraId="68A2CB5D" w14:textId="77777777" w:rsidR="006E0EE1" w:rsidRDefault="0053618B">
            <w:pPr>
              <w:pStyle w:val="Compact"/>
            </w:pPr>
            <w:r>
              <w:t>18</w:t>
            </w:r>
          </w:p>
        </w:tc>
        <w:tc>
          <w:tcPr>
            <w:tcW w:w="2952" w:type="dxa"/>
            <w:tcBorders>
              <w:top w:val="single" w:sz="6" w:space="0" w:color="00000A"/>
              <w:bottom w:val="single" w:sz="6" w:space="0" w:color="00000A"/>
            </w:tcBorders>
            <w:shd w:val="clear" w:color="auto" w:fill="auto"/>
          </w:tcPr>
          <w:p w14:paraId="4860AE9D" w14:textId="77777777" w:rsidR="006E0EE1" w:rsidRDefault="0053618B">
            <w:pPr>
              <w:pStyle w:val="Compact"/>
            </w:pPr>
            <w:r>
              <w:t>esim. infinitiivitäydennykset</w:t>
            </w:r>
          </w:p>
        </w:tc>
        <w:tc>
          <w:tcPr>
            <w:tcW w:w="3140" w:type="dxa"/>
            <w:tcBorders>
              <w:top w:val="single" w:sz="6" w:space="0" w:color="00000A"/>
              <w:bottom w:val="single" w:sz="6" w:space="0" w:color="00000A"/>
            </w:tcBorders>
            <w:shd w:val="clear" w:color="auto" w:fill="auto"/>
          </w:tcPr>
          <w:p w14:paraId="4017923B" w14:textId="77777777" w:rsidR="006E0EE1" w:rsidRDefault="0053618B">
            <w:pPr>
              <w:pStyle w:val="Compact"/>
              <w:rPr>
                <w:i/>
              </w:rPr>
            </w:pPr>
            <w:r>
              <w:rPr>
                <w:i/>
              </w:rPr>
              <w:t>Halusin asumaan paikallisten kanssa</w:t>
            </w:r>
          </w:p>
        </w:tc>
        <w:tc>
          <w:tcPr>
            <w:tcW w:w="553" w:type="dxa"/>
            <w:tcBorders>
              <w:top w:val="single" w:sz="6" w:space="0" w:color="00000A"/>
              <w:bottom w:val="single" w:sz="6" w:space="0" w:color="00000A"/>
            </w:tcBorders>
            <w:shd w:val="clear" w:color="auto" w:fill="auto"/>
          </w:tcPr>
          <w:p w14:paraId="6351A910" w14:textId="77777777" w:rsidR="006E0EE1" w:rsidRDefault="0053618B">
            <w:pPr>
              <w:pStyle w:val="Compact"/>
            </w:pPr>
            <w:r>
              <w:t>9</w:t>
            </w:r>
          </w:p>
        </w:tc>
      </w:tr>
      <w:tr w:rsidR="006E0EE1" w14:paraId="518DFFD5" w14:textId="77777777">
        <w:tc>
          <w:tcPr>
            <w:tcW w:w="1094" w:type="dxa"/>
            <w:tcBorders>
              <w:top w:val="single" w:sz="6" w:space="0" w:color="00000A"/>
              <w:bottom w:val="single" w:sz="6" w:space="0" w:color="00000A"/>
            </w:tcBorders>
            <w:shd w:val="clear" w:color="auto" w:fill="auto"/>
          </w:tcPr>
          <w:p w14:paraId="12A6C168" w14:textId="77777777" w:rsidR="006E0EE1" w:rsidRDefault="0053618B">
            <w:pPr>
              <w:pStyle w:val="Compact"/>
            </w:pPr>
            <w:r>
              <w:t>Yht.</w:t>
            </w:r>
          </w:p>
        </w:tc>
        <w:tc>
          <w:tcPr>
            <w:tcW w:w="1099" w:type="dxa"/>
            <w:tcBorders>
              <w:top w:val="single" w:sz="6" w:space="0" w:color="00000A"/>
              <w:bottom w:val="single" w:sz="6" w:space="0" w:color="00000A"/>
            </w:tcBorders>
            <w:shd w:val="clear" w:color="auto" w:fill="auto"/>
          </w:tcPr>
          <w:p w14:paraId="225672B2" w14:textId="77777777" w:rsidR="006E0EE1" w:rsidRDefault="0053618B">
            <w:pPr>
              <w:pStyle w:val="Compact"/>
            </w:pPr>
            <w:r>
              <w:t>338</w:t>
            </w:r>
          </w:p>
        </w:tc>
        <w:tc>
          <w:tcPr>
            <w:tcW w:w="2952" w:type="dxa"/>
            <w:tcBorders>
              <w:top w:val="single" w:sz="6" w:space="0" w:color="00000A"/>
              <w:bottom w:val="single" w:sz="6" w:space="0" w:color="00000A"/>
            </w:tcBorders>
            <w:shd w:val="clear" w:color="auto" w:fill="auto"/>
          </w:tcPr>
          <w:p w14:paraId="697AEE2E" w14:textId="77777777" w:rsidR="006E0EE1" w:rsidRDefault="0053618B">
            <w:pPr>
              <w:pStyle w:val="Compact"/>
            </w:pPr>
            <w:r>
              <w:t>—</w:t>
            </w:r>
          </w:p>
        </w:tc>
        <w:tc>
          <w:tcPr>
            <w:tcW w:w="3140" w:type="dxa"/>
            <w:tcBorders>
              <w:top w:val="single" w:sz="6" w:space="0" w:color="00000A"/>
              <w:bottom w:val="single" w:sz="6" w:space="0" w:color="00000A"/>
            </w:tcBorders>
            <w:shd w:val="clear" w:color="auto" w:fill="auto"/>
          </w:tcPr>
          <w:p w14:paraId="2C103A8C" w14:textId="77777777" w:rsidR="006E0EE1" w:rsidRDefault="0053618B">
            <w:pPr>
              <w:pStyle w:val="Compact"/>
            </w:pPr>
            <w:r>
              <w:t>—</w:t>
            </w:r>
          </w:p>
        </w:tc>
        <w:tc>
          <w:tcPr>
            <w:tcW w:w="553" w:type="dxa"/>
            <w:tcBorders>
              <w:top w:val="single" w:sz="6" w:space="0" w:color="00000A"/>
              <w:bottom w:val="single" w:sz="6" w:space="0" w:color="00000A"/>
            </w:tcBorders>
            <w:shd w:val="clear" w:color="auto" w:fill="auto"/>
          </w:tcPr>
          <w:p w14:paraId="05A2CC8D" w14:textId="77777777" w:rsidR="006E0EE1" w:rsidRDefault="0053618B">
            <w:pPr>
              <w:pStyle w:val="Compact"/>
            </w:pPr>
            <w:r>
              <w:t>168</w:t>
            </w:r>
          </w:p>
        </w:tc>
      </w:tr>
    </w:tbl>
    <w:p w14:paraId="41173E55" w14:textId="26B70DEC" w:rsidR="006E0EE1" w:rsidRDefault="006E0EE1">
      <w:pPr>
        <w:pStyle w:val="Compact"/>
        <w:spacing w:line="240" w:lineRule="auto"/>
        <w:rPr>
          <w:lang w:val="fi-FI"/>
        </w:rPr>
      </w:pPr>
    </w:p>
    <w:p w14:paraId="33BF100E" w14:textId="5BA81878" w:rsidR="006E0EE1" w:rsidRPr="000674B3" w:rsidRDefault="0053618B">
      <w:pPr>
        <w:pStyle w:val="BodyText"/>
        <w:rPr>
          <w:lang w:val="fi-FI"/>
        </w:rPr>
      </w:pPr>
      <w:r>
        <w:rPr>
          <w:lang w:val="fi-FI"/>
        </w:rPr>
        <w:t xml:space="preserve">Taulukon Frekvenssi-sarakkeesta </w:t>
      </w:r>
      <w:r w:rsidR="00EE2CA3">
        <w:rPr>
          <w:lang w:val="fi-FI"/>
        </w:rPr>
        <w:t>näemme</w:t>
      </w:r>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43D7C65F" w14:textId="77777777" w:rsidR="006E0EE1" w:rsidRPr="000674B3" w:rsidRDefault="006E0EE1">
      <w:pPr>
        <w:pStyle w:val="Compact"/>
        <w:rPr>
          <w:lang w:val="fi-FI"/>
        </w:rPr>
      </w:pPr>
    </w:p>
    <w:p w14:paraId="4BB77C1C" w14:textId="22419A7F" w:rsidR="006E0EE1" w:rsidRPr="000674B3" w:rsidRDefault="0053618B">
      <w:pPr>
        <w:pStyle w:val="BodyText"/>
        <w:rPr>
          <w:lang w:val="fi-FI"/>
        </w:rPr>
      </w:pPr>
      <w:r>
        <w:rPr>
          <w:lang w:val="fi-FI"/>
        </w:rPr>
        <w:t xml:space="preserve">Satunnaiset 168 tapausta muodostat tutkimuksen 2. vaiheen aineiston. </w:t>
      </w:r>
      <w:r w:rsidR="00EE2CA3">
        <w:rPr>
          <w:lang w:val="fi-FI"/>
        </w:rPr>
        <w:t xml:space="preserve"> </w:t>
      </w:r>
      <w:r>
        <w:rPr>
          <w:lang w:val="fi-FI"/>
        </w:rPr>
        <w:t xml:space="preserve">Tässä ryhmittelimme virkkeet siten, että yhden ryhmän muodostivat aina ne tavat asettaa topiikki, jotka sisällöltään ja esitystavaltaan muistuttavat toisiaan. Jokaista topiikkia asettavaa virkettä tutkittiin ensin laajemmassa tekstiyhteydessään, minkä jälkeen sitä verrattiin muihin virkkeisiin ja </w:t>
      </w:r>
      <w:r w:rsidRPr="00965A5A">
        <w:rPr>
          <w:rStyle w:val="ErrorTok"/>
          <w:rFonts w:ascii="Times New Roman" w:hAnsi="Times New Roman"/>
          <w:color w:val="auto"/>
          <w:sz w:val="24"/>
          <w:highlight w:val="none"/>
          <w:lang w:val="fi-FI"/>
        </w:rPr>
        <w:t>määriteltiin</w:t>
      </w:r>
      <w:r>
        <w:rPr>
          <w:lang w:val="fi-FI"/>
        </w:rPr>
        <w:t>, oliko kyseessä jokin jo muodostettuun joukkoon kuuluva tapaus vai ennemminkin muista erottuva tapausjoukko. Prosessin kuluessa muodostuneista ryhmistä eksplikoitiin piirteet, jotka erottavat ne muista ryhmistä.</w:t>
      </w:r>
      <w:r w:rsidR="00EE2CA3">
        <w:rPr>
          <w:lang w:val="fi-FI"/>
        </w:rPr>
        <w:t xml:space="preserve"> </w:t>
      </w:r>
      <w:r>
        <w:rPr>
          <w:lang w:val="fi-FI"/>
        </w:rPr>
        <w:t>Kolmannessa vaiheessa näitä ryhmiä tarkasteltiin tilastollisesti ehdollisten päätöksentekopuiden avulla.</w:t>
      </w:r>
    </w:p>
    <w:p w14:paraId="5921287E" w14:textId="65BE3C8C" w:rsidR="006E0EE1" w:rsidRDefault="006E0EE1">
      <w:pPr>
        <w:pStyle w:val="BodyText"/>
        <w:rPr>
          <w:lang w:val="fi-FI"/>
        </w:rPr>
      </w:pPr>
    </w:p>
    <w:p w14:paraId="7D4A9E2C" w14:textId="77777777" w:rsidR="006E0EE1" w:rsidRDefault="0053618B">
      <w:pPr>
        <w:pStyle w:val="Heading1"/>
      </w:pPr>
      <w:bookmarkStart w:id="7" w:name="tulokset"/>
      <w:bookmarkEnd w:id="7"/>
      <w:r>
        <w:t>Tulokset</w:t>
      </w:r>
    </w:p>
    <w:p w14:paraId="32A2F845" w14:textId="77777777" w:rsidR="006E0EE1" w:rsidRDefault="006E0EE1">
      <w:pPr>
        <w:pStyle w:val="Compact"/>
        <w:rPr>
          <w:lang w:val="fi-FI"/>
        </w:rPr>
      </w:pPr>
    </w:p>
    <w:p w14:paraId="311B3354" w14:textId="6C46D380" w:rsidR="006E0EE1" w:rsidRPr="000674B3" w:rsidRDefault="0053618B">
      <w:pPr>
        <w:pStyle w:val="FirstParagraph"/>
        <w:rPr>
          <w:lang w:val="fi-FI"/>
        </w:rPr>
      </w:pPr>
      <w:r>
        <w:rPr>
          <w:lang w:val="fi-FI"/>
        </w:rPr>
        <w:t xml:space="preserve">Edellä kuvatun analyysin tuloksena tutkimusaineiston tekstit jaoteltiin 13 ryhmään, joita </w:t>
      </w:r>
      <w:r w:rsidR="00EE2CA3">
        <w:rPr>
          <w:lang w:val="fi-FI"/>
        </w:rPr>
        <w:t xml:space="preserve">jokaista luonnehditaan </w:t>
      </w:r>
      <w:r>
        <w:rPr>
          <w:lang w:val="fi-FI"/>
        </w:rPr>
        <w:t>osiossa 4.1. yhden edustavan esimerkin avulla. Kuten metodin kuvauksen yhteydessä todettiin, tässä kuvatut eri topiikin asettamistapoja edustavat ryhmät on muodostettu systemaattisesti sijoittamalla tois</w:t>
      </w:r>
      <w:r w:rsidR="00EE2CA3">
        <w:rPr>
          <w:lang w:val="fi-FI"/>
        </w:rPr>
        <w:t>i</w:t>
      </w:r>
      <w:r>
        <w:rPr>
          <w:lang w:val="fi-FI"/>
        </w:rPr>
        <w:t xml:space="preserve">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w:t>
      </w:r>
      <w:r>
        <w:rPr>
          <w:lang w:val="fi-FI"/>
        </w:rPr>
        <w:lastRenderedPageBreak/>
        <w:t>osoittamaan. Vaikka varsinainen ryhmäjako perustuu laadulliseen samankaltaisuuteen, tulkitaan osiossa 4.2. analyysin tulosta eli itse jaottelua tilastollisin menetelmin.</w:t>
      </w:r>
    </w:p>
    <w:p w14:paraId="7B8CE332" w14:textId="77777777" w:rsidR="006E0EE1" w:rsidRDefault="006E0EE1">
      <w:pPr>
        <w:pStyle w:val="Compact"/>
        <w:spacing w:line="240" w:lineRule="auto"/>
        <w:rPr>
          <w:lang w:val="fi-FI"/>
        </w:rPr>
      </w:pPr>
    </w:p>
    <w:p w14:paraId="0E00C1B5" w14:textId="742CC3A4" w:rsidR="006E0EE1" w:rsidRDefault="0053618B">
      <w:pPr>
        <w:pStyle w:val="Heading2"/>
        <w:numPr>
          <w:ilvl w:val="1"/>
          <w:numId w:val="3"/>
        </w:numPr>
      </w:pPr>
      <w:r>
        <w:t>Kolmetoista tapaa asettaa topiikki</w:t>
      </w:r>
    </w:p>
    <w:p w14:paraId="4E13F89F" w14:textId="77777777" w:rsidR="006E0EE1" w:rsidRDefault="006E0EE1">
      <w:pPr>
        <w:pStyle w:val="Compact"/>
        <w:rPr>
          <w:lang w:val="fi-FI"/>
        </w:rPr>
      </w:pPr>
    </w:p>
    <w:p w14:paraId="6F35CA9E" w14:textId="77777777" w:rsidR="006E0EE1" w:rsidRDefault="0053618B">
      <w:pPr>
        <w:pStyle w:val="FirstParagraph"/>
        <w:rPr>
          <w:lang w:val="fi-FI"/>
        </w:rPr>
      </w:pPr>
      <w:r>
        <w:rPr>
          <w:lang w:val="fi-FI"/>
        </w:rPr>
        <w:t>Asetimme johdannossa tutkimuksen tavoitteeksi kuvauksen siitä, millä eri tavoilla kirjoittajat ovat asettaneet yhden ja saman topiikin. Edellä kuvatussa tutkimuksen ensimmäisessä vaiheessa rajasimme tarkastelumme niihin tapauksiin, joissa vihje topiikista on annettu jo uuden kappaleen ensimmäisessä virkkeessä. Tätä kaikkiaan 168 kattanutta tekstijoukkoa tutkittaessa aineistosta erottui pääpiirteissään kolmetoista erilaista tapausryhmää, jotka on esitetty taulukossa 2. Tapausten samankaltaisuutta määriteltäessä kiinnitettiin huomiota tapausten kontekstiin koko tekstin tasolla. Olennaisiksi ryhmiä erottaviksi piirteiksi muodostuivat se, millaisessa suhteessa aloitusvirkkeessä esitetty topiikki on aiempaan tekstiin, millaisesta näkökulmasta käsin kirjoittaja lähestyy tekstinsä aihetta ja toisaalta se, miten aikaa ja paikkaa on käytetty topiikin ankkuroimiseen. Suhdetta aiempaan tekstiin on taulukossa 2 esitetyssä analyysissä käsitteellistetty osiossa 2 määriteltyjen topiikin alalajien (esittelytopiikin, esitellyn topiikin ja lohkotopiikin) avulla.</w:t>
      </w:r>
    </w:p>
    <w:p w14:paraId="7DAB0DF3" w14:textId="77777777" w:rsidR="006E0EE1" w:rsidRPr="000674B3" w:rsidRDefault="006E0EE1">
      <w:pPr>
        <w:pStyle w:val="Compact"/>
        <w:rPr>
          <w:lang w:val="fi-FI"/>
        </w:rPr>
      </w:pPr>
    </w:p>
    <w:p w14:paraId="26431B8A" w14:textId="745A6B61" w:rsidR="006E0EE1" w:rsidRPr="000674B3" w:rsidRDefault="0053618B">
      <w:pPr>
        <w:pStyle w:val="BodyText"/>
        <w:rPr>
          <w:lang w:val="fi-FI"/>
        </w:rPr>
      </w:pPr>
      <w:r w:rsidRPr="000674B3">
        <w:rPr>
          <w:lang w:val="fi-FI"/>
        </w:rPr>
        <w:t>Taulukon 2 ryhmät on esitetty koon mukaisessa järjestyksestä suurimmasta pienempään. Taulukon ensimmäisessä sarakkeessa on ilmaistu ryhmän koko sekä suuruusjärjestyksen mukainen numero, jonka perusteella ryhmiin viitataan osion 4.2. tilastollisessa analyysissa. Toinen sarake sisältää yhden esimerkkivirkkeen ja kolmanteen on koostettu ne piirteet, joiden perusteella kukin tapausjoukko eroteltiin omaksi ryhmäkseen.</w:t>
      </w:r>
    </w:p>
    <w:p w14:paraId="77844523" w14:textId="77777777" w:rsidR="006E0EE1" w:rsidRPr="000674B3" w:rsidRDefault="006E0EE1">
      <w:pPr>
        <w:pStyle w:val="Compact"/>
        <w:rPr>
          <w:lang w:val="fi-FI"/>
        </w:rPr>
      </w:pPr>
    </w:p>
    <w:p w14:paraId="285D3EE9" w14:textId="34607996" w:rsidR="006E0EE1" w:rsidRDefault="0053618B">
      <w:pPr>
        <w:pStyle w:val="BodyText"/>
        <w:rPr>
          <w:lang w:val="fi-FI"/>
        </w:rPr>
      </w:pPr>
      <w:r>
        <w:rPr>
          <w:lang w:val="fi-FI"/>
        </w:rPr>
        <w:t xml:space="preserve">TAULUKKO 2. </w:t>
      </w:r>
      <w:r w:rsidR="00C01F8F">
        <w:rPr>
          <w:lang w:val="fi-FI"/>
        </w:rPr>
        <w:t>L</w:t>
      </w:r>
      <w:r>
        <w:rPr>
          <w:lang w:val="fi-FI"/>
        </w:rPr>
        <w:t xml:space="preserve">aadullisen analyysin tuloksena </w:t>
      </w:r>
      <w:r w:rsidR="00C01F8F">
        <w:rPr>
          <w:lang w:val="fi-FI"/>
        </w:rPr>
        <w:t>syntynyt ryhmittely esimerkkeineen.</w:t>
      </w:r>
    </w:p>
    <w:p w14:paraId="1C433967" w14:textId="77777777" w:rsidR="006E0EE1" w:rsidRDefault="006E0EE1">
      <w:pPr>
        <w:pStyle w:val="Compact"/>
        <w:spacing w:line="240" w:lineRule="auto"/>
        <w:rPr>
          <w:lang w:val="fi-FI"/>
        </w:rPr>
      </w:pPr>
    </w:p>
    <w:tbl>
      <w:tblPr>
        <w:tblW w:w="5000" w:type="pct"/>
        <w:tblBorders>
          <w:bottom w:val="single" w:sz="6" w:space="0" w:color="000001"/>
          <w:insideH w:val="single" w:sz="6" w:space="0" w:color="000001"/>
        </w:tblBorders>
        <w:tblLook w:val="0000" w:firstRow="0" w:lastRow="0" w:firstColumn="0" w:lastColumn="0" w:noHBand="0" w:noVBand="0"/>
      </w:tblPr>
      <w:tblGrid>
        <w:gridCol w:w="955"/>
        <w:gridCol w:w="3941"/>
        <w:gridCol w:w="3942"/>
      </w:tblGrid>
      <w:tr w:rsidR="006E0EE1" w14:paraId="0C7C31CE" w14:textId="77777777">
        <w:tc>
          <w:tcPr>
            <w:tcW w:w="955" w:type="dxa"/>
            <w:tcBorders>
              <w:bottom w:val="single" w:sz="6" w:space="0" w:color="000001"/>
            </w:tcBorders>
            <w:shd w:val="clear" w:color="auto" w:fill="auto"/>
            <w:vAlign w:val="bottom"/>
          </w:tcPr>
          <w:p w14:paraId="59FDE634" w14:textId="77777777" w:rsidR="006E0EE1" w:rsidRDefault="0053618B">
            <w:pPr>
              <w:pStyle w:val="Compact"/>
            </w:pPr>
            <w:r>
              <w:t>Ryhmä</w:t>
            </w:r>
          </w:p>
        </w:tc>
        <w:tc>
          <w:tcPr>
            <w:tcW w:w="3941" w:type="dxa"/>
            <w:tcBorders>
              <w:bottom w:val="single" w:sz="6" w:space="0" w:color="000001"/>
            </w:tcBorders>
            <w:shd w:val="clear" w:color="auto" w:fill="auto"/>
            <w:vAlign w:val="bottom"/>
          </w:tcPr>
          <w:p w14:paraId="7C754529" w14:textId="77777777" w:rsidR="006E0EE1" w:rsidRDefault="0053618B">
            <w:pPr>
              <w:pStyle w:val="Compact"/>
            </w:pPr>
            <w:r>
              <w:t>Esimerkkivirke</w:t>
            </w:r>
          </w:p>
        </w:tc>
        <w:tc>
          <w:tcPr>
            <w:tcW w:w="3942" w:type="dxa"/>
            <w:tcBorders>
              <w:bottom w:val="single" w:sz="6" w:space="0" w:color="000001"/>
            </w:tcBorders>
            <w:shd w:val="clear" w:color="auto" w:fill="auto"/>
            <w:vAlign w:val="bottom"/>
          </w:tcPr>
          <w:p w14:paraId="39EB21CB" w14:textId="77777777" w:rsidR="006E0EE1" w:rsidRDefault="0053618B">
            <w:pPr>
              <w:pStyle w:val="Compact"/>
            </w:pPr>
            <w:r>
              <w:t>Ryhmää yhdistävät tekijät</w:t>
            </w:r>
          </w:p>
        </w:tc>
      </w:tr>
      <w:tr w:rsidR="006E0EE1" w:rsidRPr="00E03A40" w14:paraId="31949281" w14:textId="77777777">
        <w:tc>
          <w:tcPr>
            <w:tcW w:w="955" w:type="dxa"/>
            <w:tcBorders>
              <w:top w:val="single" w:sz="6" w:space="0" w:color="000001"/>
              <w:bottom w:val="single" w:sz="6" w:space="0" w:color="000001"/>
            </w:tcBorders>
            <w:shd w:val="clear" w:color="auto" w:fill="auto"/>
          </w:tcPr>
          <w:p w14:paraId="138F6323" w14:textId="77777777" w:rsidR="006E0EE1" w:rsidRDefault="0053618B">
            <w:pPr>
              <w:pStyle w:val="Compact"/>
              <w:spacing w:line="240" w:lineRule="auto"/>
            </w:pPr>
            <w:r>
              <w:t>1 (31 kpl)</w:t>
            </w:r>
          </w:p>
        </w:tc>
        <w:tc>
          <w:tcPr>
            <w:tcW w:w="3941" w:type="dxa"/>
            <w:tcBorders>
              <w:top w:val="single" w:sz="6" w:space="0" w:color="000001"/>
              <w:bottom w:val="single" w:sz="6" w:space="0" w:color="000001"/>
            </w:tcBorders>
            <w:shd w:val="clear" w:color="auto" w:fill="auto"/>
          </w:tcPr>
          <w:p w14:paraId="7EDAEB23" w14:textId="77777777" w:rsidR="006E0EE1" w:rsidRDefault="0053618B">
            <w:pPr>
              <w:pStyle w:val="Compact"/>
              <w:spacing w:line="240" w:lineRule="auto"/>
              <w:rPr>
                <w:i/>
                <w:lang w:val="fi-FI"/>
              </w:rPr>
            </w:pPr>
            <w:r>
              <w:rPr>
                <w:i/>
                <w:lang w:val="fi-FI"/>
              </w:rPr>
              <w:t>Asuntoni sain vuokrattua Apartiksen( paikallinen TOAS) kautta.</w:t>
            </w:r>
          </w:p>
        </w:tc>
        <w:tc>
          <w:tcPr>
            <w:tcW w:w="3942" w:type="dxa"/>
            <w:tcBorders>
              <w:top w:val="single" w:sz="6" w:space="0" w:color="000001"/>
              <w:bottom w:val="single" w:sz="6" w:space="0" w:color="000001"/>
            </w:tcBorders>
            <w:shd w:val="clear" w:color="auto" w:fill="auto"/>
          </w:tcPr>
          <w:p w14:paraId="2F7B8B1D" w14:textId="77777777" w:rsidR="006E0EE1" w:rsidRDefault="0053618B">
            <w:pPr>
              <w:pStyle w:val="Compact"/>
              <w:spacing w:line="240" w:lineRule="auto"/>
              <w:rPr>
                <w:lang w:val="fi-FI"/>
              </w:rPr>
            </w:pPr>
            <w:r>
              <w:rPr>
                <w:lang w:val="fi-FI"/>
              </w:rPr>
              <w:t xml:space="preserve">Topiikki-indikaattorilla on lohkotopiikin funktio siitä huolimatta, ettei näissä tapauksissa täyty Dikin (1989: 275) kuvailema ehto siitä, että varsinainen ylätopiikki olisi erikseen esitelty lukijalle. Kirjoittaja operoi niin selkeästi tehtävänannossa ehdotetun rakenteen puitteissa, että hän olettaa lukijan automaattisesti jakavan käsityksen siitä, mitä aiheita tekstin diskurssitopiikkiin, </w:t>
            </w:r>
            <w:r>
              <w:rPr>
                <w:lang w:val="fi-FI"/>
              </w:rPr>
              <w:lastRenderedPageBreak/>
              <w:t>vaihtokokemukseen, liittyvien asioiden joukko pitää sisällään.</w:t>
            </w:r>
          </w:p>
        </w:tc>
      </w:tr>
      <w:tr w:rsidR="006E0EE1" w:rsidRPr="00E03A40" w14:paraId="1F3C220D" w14:textId="77777777">
        <w:tc>
          <w:tcPr>
            <w:tcW w:w="955" w:type="dxa"/>
            <w:tcBorders>
              <w:top w:val="single" w:sz="6" w:space="0" w:color="000001"/>
              <w:bottom w:val="single" w:sz="6" w:space="0" w:color="000001"/>
            </w:tcBorders>
            <w:shd w:val="clear" w:color="auto" w:fill="auto"/>
          </w:tcPr>
          <w:p w14:paraId="2BC536D5" w14:textId="77777777" w:rsidR="006E0EE1" w:rsidRDefault="0053618B">
            <w:pPr>
              <w:pStyle w:val="Compact"/>
              <w:spacing w:line="240" w:lineRule="auto"/>
            </w:pPr>
            <w:r>
              <w:lastRenderedPageBreak/>
              <w:t>2 (21 kpl)</w:t>
            </w:r>
          </w:p>
        </w:tc>
        <w:tc>
          <w:tcPr>
            <w:tcW w:w="3941" w:type="dxa"/>
            <w:tcBorders>
              <w:top w:val="single" w:sz="6" w:space="0" w:color="000001"/>
              <w:bottom w:val="single" w:sz="6" w:space="0" w:color="000001"/>
            </w:tcBorders>
            <w:shd w:val="clear" w:color="auto" w:fill="auto"/>
          </w:tcPr>
          <w:p w14:paraId="47D5464C" w14:textId="4BD64B5E" w:rsidR="006E0EE1" w:rsidRDefault="0053618B">
            <w:pPr>
              <w:pStyle w:val="Compact"/>
              <w:spacing w:line="240" w:lineRule="auto"/>
              <w:rPr>
                <w:i/>
                <w:lang w:val="fi-FI"/>
              </w:rPr>
            </w:pPr>
            <w:r>
              <w:rPr>
                <w:i/>
                <w:lang w:val="fi-FI"/>
              </w:rPr>
              <w:t xml:space="preserve">Vaihtoni aikana asuin </w:t>
            </w:r>
            <w:r w:rsidR="00EE2CA3">
              <w:rPr>
                <w:i/>
                <w:lang w:val="fi-FI"/>
              </w:rPr>
              <w:t xml:space="preserve">Smithsonin </w:t>
            </w:r>
            <w:r>
              <w:rPr>
                <w:i/>
                <w:lang w:val="fi-FI"/>
              </w:rPr>
              <w:t>asuntolassa.</w:t>
            </w:r>
          </w:p>
        </w:tc>
        <w:tc>
          <w:tcPr>
            <w:tcW w:w="3942" w:type="dxa"/>
            <w:tcBorders>
              <w:top w:val="single" w:sz="6" w:space="0" w:color="000001"/>
              <w:bottom w:val="single" w:sz="6" w:space="0" w:color="000001"/>
            </w:tcBorders>
            <w:shd w:val="clear" w:color="auto" w:fill="auto"/>
          </w:tcPr>
          <w:p w14:paraId="5BF69EEF" w14:textId="77777777" w:rsidR="006E0EE1" w:rsidRDefault="0053618B">
            <w:pPr>
              <w:pStyle w:val="Compact"/>
              <w:spacing w:line="240" w:lineRule="auto"/>
              <w:rPr>
                <w:lang w:val="fi-FI"/>
              </w:rPr>
            </w:pPr>
            <w:r>
              <w:rPr>
                <w:lang w:val="fi-FI"/>
              </w:rPr>
              <w:t>Indikaattorilla on esittelytopiikin funktio. Virkkeiden pääasiallisena sisältönä informaatio siitä, missä kirjoittaja on vaihtonsa aikana asunut.</w:t>
            </w:r>
          </w:p>
        </w:tc>
      </w:tr>
      <w:tr w:rsidR="006E0EE1" w:rsidRPr="00E03A40" w14:paraId="27157D19" w14:textId="77777777">
        <w:tc>
          <w:tcPr>
            <w:tcW w:w="955" w:type="dxa"/>
            <w:tcBorders>
              <w:top w:val="single" w:sz="6" w:space="0" w:color="000001"/>
              <w:bottom w:val="single" w:sz="6" w:space="0" w:color="000001"/>
            </w:tcBorders>
            <w:shd w:val="clear" w:color="auto" w:fill="auto"/>
          </w:tcPr>
          <w:p w14:paraId="60F2FD6D" w14:textId="77777777" w:rsidR="006E0EE1" w:rsidRDefault="0053618B">
            <w:pPr>
              <w:pStyle w:val="Compact"/>
              <w:spacing w:line="240" w:lineRule="auto"/>
            </w:pPr>
            <w:r>
              <w:t>3 (21kpl)</w:t>
            </w:r>
          </w:p>
        </w:tc>
        <w:tc>
          <w:tcPr>
            <w:tcW w:w="3941" w:type="dxa"/>
            <w:tcBorders>
              <w:top w:val="single" w:sz="6" w:space="0" w:color="000001"/>
              <w:bottom w:val="single" w:sz="6" w:space="0" w:color="000001"/>
            </w:tcBorders>
            <w:shd w:val="clear" w:color="auto" w:fill="auto"/>
          </w:tcPr>
          <w:p w14:paraId="64F11AFB" w14:textId="77163AF9" w:rsidR="006E0EE1" w:rsidRDefault="0053618B">
            <w:pPr>
              <w:pStyle w:val="Compact"/>
              <w:spacing w:line="240" w:lineRule="auto"/>
              <w:rPr>
                <w:i/>
                <w:lang w:val="fi-FI"/>
              </w:rPr>
            </w:pPr>
            <w:r>
              <w:rPr>
                <w:i/>
                <w:lang w:val="fi-FI"/>
              </w:rPr>
              <w:t xml:space="preserve">Olin löytänyt asunnon ensimmäiseksi kuukaudeksi Airbnb:n kautta ennen </w:t>
            </w:r>
            <w:r w:rsidR="00EE2CA3">
              <w:rPr>
                <w:i/>
                <w:lang w:val="fi-FI"/>
              </w:rPr>
              <w:t xml:space="preserve">Ruotsiin </w:t>
            </w:r>
            <w:r>
              <w:rPr>
                <w:i/>
                <w:lang w:val="fi-FI"/>
              </w:rPr>
              <w:t>saapumista.</w:t>
            </w:r>
          </w:p>
        </w:tc>
        <w:tc>
          <w:tcPr>
            <w:tcW w:w="3942" w:type="dxa"/>
            <w:tcBorders>
              <w:top w:val="single" w:sz="6" w:space="0" w:color="000001"/>
              <w:bottom w:val="single" w:sz="6" w:space="0" w:color="000001"/>
            </w:tcBorders>
            <w:shd w:val="clear" w:color="auto" w:fill="auto"/>
          </w:tcPr>
          <w:p w14:paraId="10A50DF7" w14:textId="77777777" w:rsidR="006E0EE1" w:rsidRDefault="0053618B">
            <w:pPr>
              <w:pStyle w:val="Compact"/>
              <w:spacing w:line="240" w:lineRule="auto"/>
              <w:rPr>
                <w:lang w:val="fi-FI"/>
              </w:rPr>
            </w:pPr>
            <w:r>
              <w:rPr>
                <w:lang w:val="fi-FI"/>
              </w:rPr>
              <w:t>Myös tässä ryhmässä indikaattorilla on esittelytopiikin funktio. Nämä virkkeet ovat ajallisesti muita monitasoisempia: lukija johdatetaan kappaleen aiheeseen kuvaamalla jotakin, mikä on tapahtunut ennen sitä ajanjaksoa, jolle varsinainen topiikki sijoittuu. Kappaleen alussa luodaan jännite, joka myöhemmässä kappaleessa puretaan (vrt. ryhmä 12).</w:t>
            </w:r>
          </w:p>
        </w:tc>
      </w:tr>
      <w:tr w:rsidR="006E0EE1" w:rsidRPr="00E03A40" w14:paraId="362DD04E" w14:textId="77777777">
        <w:tc>
          <w:tcPr>
            <w:tcW w:w="955" w:type="dxa"/>
            <w:tcBorders>
              <w:top w:val="single" w:sz="6" w:space="0" w:color="000001"/>
              <w:bottom w:val="single" w:sz="6" w:space="0" w:color="000001"/>
            </w:tcBorders>
            <w:shd w:val="clear" w:color="auto" w:fill="auto"/>
          </w:tcPr>
          <w:p w14:paraId="7E6CDCAE" w14:textId="77777777" w:rsidR="006E0EE1" w:rsidRDefault="0053618B">
            <w:pPr>
              <w:pStyle w:val="Compact"/>
              <w:spacing w:line="240" w:lineRule="auto"/>
            </w:pPr>
            <w:r>
              <w:t>4 (16kpl)</w:t>
            </w:r>
          </w:p>
        </w:tc>
        <w:tc>
          <w:tcPr>
            <w:tcW w:w="3941" w:type="dxa"/>
            <w:tcBorders>
              <w:top w:val="single" w:sz="6" w:space="0" w:color="000001"/>
              <w:bottom w:val="single" w:sz="6" w:space="0" w:color="000001"/>
            </w:tcBorders>
            <w:shd w:val="clear" w:color="auto" w:fill="auto"/>
          </w:tcPr>
          <w:p w14:paraId="315AECAF" w14:textId="77777777" w:rsidR="006E0EE1" w:rsidRDefault="0053618B">
            <w:pPr>
              <w:pStyle w:val="Compact"/>
              <w:spacing w:line="240" w:lineRule="auto"/>
              <w:rPr>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0836B797" w14:textId="77777777" w:rsidR="006E0EE1" w:rsidRPr="000674B3" w:rsidRDefault="0053618B">
            <w:pPr>
              <w:pStyle w:val="Compact"/>
              <w:spacing w:line="240" w:lineRule="auto"/>
              <w:rPr>
                <w:lang w:val="fi-FI"/>
              </w:rPr>
            </w:pPr>
            <w:r>
              <w:rPr>
                <w:lang w:val="fi-FI"/>
              </w:rPr>
              <w:t>Näissä tapauksissa kirjoittaja luonnehtii henkilökohtaista kokemustaan asumisesta: onnistumisia, epäonnistumisia, sujuvuutta (vrt. ryhmä 8, jossa keskitytään yleisen tason havaintoihin). Kuten ryhmässä 1, myös tässä indikaattorin funktiona on lohkotopiikki, mutta asumisen yhteys vaihtokokemukseen on monessa tapauksessa eksplisiittisesti ilmipantu.</w:t>
            </w:r>
          </w:p>
        </w:tc>
      </w:tr>
      <w:tr w:rsidR="006E0EE1" w14:paraId="2D70B5E4" w14:textId="77777777">
        <w:tc>
          <w:tcPr>
            <w:tcW w:w="955" w:type="dxa"/>
            <w:tcBorders>
              <w:top w:val="single" w:sz="6" w:space="0" w:color="000001"/>
              <w:bottom w:val="single" w:sz="6" w:space="0" w:color="000001"/>
            </w:tcBorders>
            <w:shd w:val="clear" w:color="auto" w:fill="auto"/>
          </w:tcPr>
          <w:p w14:paraId="169D1FDF" w14:textId="77777777" w:rsidR="006E0EE1" w:rsidRDefault="0053618B">
            <w:pPr>
              <w:pStyle w:val="Compact"/>
              <w:spacing w:line="240" w:lineRule="auto"/>
            </w:pPr>
            <w:r>
              <w:t>5 (14 kpl)</w:t>
            </w:r>
          </w:p>
        </w:tc>
        <w:tc>
          <w:tcPr>
            <w:tcW w:w="3941" w:type="dxa"/>
            <w:tcBorders>
              <w:top w:val="single" w:sz="6" w:space="0" w:color="000001"/>
              <w:bottom w:val="single" w:sz="6" w:space="0" w:color="000001"/>
            </w:tcBorders>
            <w:shd w:val="clear" w:color="auto" w:fill="auto"/>
          </w:tcPr>
          <w:p w14:paraId="24DC7831" w14:textId="22B5692D" w:rsidR="006E0EE1" w:rsidRDefault="0053618B">
            <w:pPr>
              <w:pStyle w:val="Compact"/>
              <w:spacing w:line="240" w:lineRule="auto"/>
              <w:rPr>
                <w:i/>
                <w:lang w:val="fi-FI"/>
              </w:rPr>
            </w:pPr>
            <w:r>
              <w:rPr>
                <w:i/>
                <w:lang w:val="fi-FI"/>
              </w:rPr>
              <w:t xml:space="preserve">Asuntoloista valitsin </w:t>
            </w:r>
            <w:r w:rsidR="00EE2CA3">
              <w:rPr>
                <w:i/>
                <w:lang w:val="fi-FI"/>
              </w:rPr>
              <w:t>Timothy Dolen</w:t>
            </w:r>
            <w:r>
              <w:rPr>
                <w:i/>
                <w:lang w:val="fi-FI"/>
              </w:rPr>
              <w:t xml:space="preserve"> vanhojen matkakertomusten perusteella.</w:t>
            </w:r>
          </w:p>
        </w:tc>
        <w:tc>
          <w:tcPr>
            <w:tcW w:w="3942" w:type="dxa"/>
            <w:tcBorders>
              <w:top w:val="single" w:sz="6" w:space="0" w:color="000001"/>
              <w:bottom w:val="single" w:sz="6" w:space="0" w:color="000001"/>
            </w:tcBorders>
            <w:shd w:val="clear" w:color="auto" w:fill="auto"/>
          </w:tcPr>
          <w:p w14:paraId="38FBC2E6" w14:textId="77777777" w:rsidR="006E0EE1" w:rsidRDefault="0053618B">
            <w:pPr>
              <w:pStyle w:val="Compact"/>
              <w:spacing w:line="240" w:lineRule="auto"/>
            </w:pPr>
            <w:r>
              <w:rPr>
                <w:lang w:val="fi-FI"/>
              </w:rPr>
              <w:t xml:space="preserve">Ryhmän 5 tapauksissa kirjoittaja on pohjustanut asumisaihetta jo edeltävässä tekstissä. Esimerkiksi tähän valittua virkettä edeltää kappale, jossa kirjoittaja esittelee erilaisia asumisvaihtoehtoja. </w:t>
            </w:r>
            <w:r>
              <w:t>Näissä tapauksissa topiikki-indikaattorit edustavat siis funktioltaan esiteltyjä topiikkeja.</w:t>
            </w:r>
          </w:p>
        </w:tc>
      </w:tr>
      <w:tr w:rsidR="006E0EE1" w:rsidRPr="00E03A40" w14:paraId="440E8C41" w14:textId="77777777">
        <w:tc>
          <w:tcPr>
            <w:tcW w:w="955" w:type="dxa"/>
            <w:tcBorders>
              <w:top w:val="single" w:sz="6" w:space="0" w:color="000001"/>
              <w:bottom w:val="single" w:sz="6" w:space="0" w:color="000001"/>
            </w:tcBorders>
            <w:shd w:val="clear" w:color="auto" w:fill="auto"/>
          </w:tcPr>
          <w:p w14:paraId="57FEB87B" w14:textId="77777777" w:rsidR="006E0EE1" w:rsidRDefault="0053618B">
            <w:pPr>
              <w:pStyle w:val="Compact"/>
              <w:spacing w:line="240" w:lineRule="auto"/>
            </w:pPr>
            <w:r>
              <w:t>6 (12 kpl)</w:t>
            </w:r>
          </w:p>
        </w:tc>
        <w:tc>
          <w:tcPr>
            <w:tcW w:w="3941" w:type="dxa"/>
            <w:tcBorders>
              <w:top w:val="single" w:sz="6" w:space="0" w:color="000001"/>
              <w:bottom w:val="single" w:sz="6" w:space="0" w:color="000001"/>
            </w:tcBorders>
            <w:shd w:val="clear" w:color="auto" w:fill="auto"/>
          </w:tcPr>
          <w:p w14:paraId="61F8198D" w14:textId="77777777" w:rsidR="006E0EE1" w:rsidRDefault="0053618B">
            <w:pPr>
              <w:pStyle w:val="Compact"/>
              <w:spacing w:line="240" w:lineRule="auto"/>
              <w:rPr>
                <w:i/>
                <w:lang w:val="fi-FI"/>
              </w:rPr>
            </w:pPr>
            <w:r>
              <w:rPr>
                <w:i/>
                <w:lang w:val="fi-FI"/>
              </w:rPr>
              <w:t>Ulkomaisille 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05F93262" w14:textId="77777777" w:rsidR="006E0EE1" w:rsidRPr="000674B3" w:rsidRDefault="0053618B">
            <w:pPr>
              <w:pStyle w:val="Compact"/>
              <w:spacing w:line="240" w:lineRule="auto"/>
              <w:rPr>
                <w:lang w:val="fi-FI"/>
              </w:rPr>
            </w:pPr>
            <w:r>
              <w:rPr>
                <w:lang w:val="fi-FI"/>
              </w:rPr>
              <w:t xml:space="preserve">Asumistopiikki esitellään lähtemällä liikkeelle konkreettisesti itse asunnon tai asuntolan luonnehtimisesta. Funktioltaan näiden tapausten indikaattorit ovat esittelytopiikkeja,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rsidR="006E0EE1" w:rsidRPr="00E03A40" w14:paraId="4E9506C8" w14:textId="77777777">
        <w:tc>
          <w:tcPr>
            <w:tcW w:w="955" w:type="dxa"/>
            <w:tcBorders>
              <w:top w:val="single" w:sz="6" w:space="0" w:color="000001"/>
              <w:bottom w:val="single" w:sz="6" w:space="0" w:color="000001"/>
            </w:tcBorders>
            <w:shd w:val="clear" w:color="auto" w:fill="auto"/>
          </w:tcPr>
          <w:p w14:paraId="7D276B5B" w14:textId="77777777" w:rsidR="006E0EE1" w:rsidRDefault="0053618B">
            <w:pPr>
              <w:pStyle w:val="Compact"/>
              <w:spacing w:line="240" w:lineRule="auto"/>
            </w:pPr>
            <w:r>
              <w:t>7 (10 kpl)</w:t>
            </w:r>
          </w:p>
        </w:tc>
        <w:tc>
          <w:tcPr>
            <w:tcW w:w="3941" w:type="dxa"/>
            <w:tcBorders>
              <w:top w:val="single" w:sz="6" w:space="0" w:color="000001"/>
              <w:bottom w:val="single" w:sz="6" w:space="0" w:color="000001"/>
            </w:tcBorders>
            <w:shd w:val="clear" w:color="auto" w:fill="auto"/>
          </w:tcPr>
          <w:p w14:paraId="6C4E88C7" w14:textId="5D8BE511" w:rsidR="006E0EE1" w:rsidRDefault="0053618B">
            <w:pPr>
              <w:pStyle w:val="Compact"/>
              <w:spacing w:line="240" w:lineRule="auto"/>
              <w:rPr>
                <w:i/>
                <w:lang w:val="fi-FI"/>
              </w:rPr>
            </w:pPr>
            <w:r>
              <w:rPr>
                <w:i/>
                <w:lang w:val="fi-FI"/>
              </w:rPr>
              <w:t xml:space="preserve">Itselläni kävi tuuri asunnon suhteen löytäessäni edullisen huoneen </w:t>
            </w:r>
            <w:r w:rsidR="00EE2CA3">
              <w:rPr>
                <w:i/>
                <w:lang w:val="fi-FI"/>
              </w:rPr>
              <w:t>Kalliosta</w:t>
            </w:r>
            <w:r>
              <w:rPr>
                <w:i/>
                <w:lang w:val="fi-FI"/>
              </w:rPr>
              <w:t xml:space="preserve"> aivan </w:t>
            </w:r>
            <w:r w:rsidR="00EE2CA3">
              <w:rPr>
                <w:i/>
                <w:lang w:val="fi-FI"/>
              </w:rPr>
              <w:t xml:space="preserve">Helsingin </w:t>
            </w:r>
            <w:r>
              <w:rPr>
                <w:i/>
                <w:lang w:val="fi-FI"/>
              </w:rPr>
              <w:t>keskeltä.</w:t>
            </w:r>
          </w:p>
        </w:tc>
        <w:tc>
          <w:tcPr>
            <w:tcW w:w="3942" w:type="dxa"/>
            <w:tcBorders>
              <w:top w:val="single" w:sz="6" w:space="0" w:color="000001"/>
              <w:bottom w:val="single" w:sz="6" w:space="0" w:color="000001"/>
            </w:tcBorders>
            <w:shd w:val="clear" w:color="auto" w:fill="auto"/>
          </w:tcPr>
          <w:p w14:paraId="1BE22AEA" w14:textId="77777777" w:rsidR="006E0EE1" w:rsidRDefault="0053618B">
            <w:pPr>
              <w:pStyle w:val="Compact"/>
              <w:spacing w:line="240" w:lineRule="auto"/>
              <w:rPr>
                <w:lang w:val="fi-FI"/>
              </w:rPr>
            </w:pPr>
            <w:r>
              <w:rPr>
                <w:lang w:val="fi-FI"/>
              </w:rPr>
              <w:t>Ryhmän 7 ominaispiirteenä on, että niissä kirjoittaja vertaa itseään muihin vaihdossa olleisiin. Asumistopiikki tuodaan tekstiin usein lohkotopiikin funktiolla ja siihen liittyy ryhmän 1 tavoin oletus siitä, että lukija jakaa kirjoittajan mielessä olevan listan vaihtokokemukseen liittyvistä aiheista.</w:t>
            </w:r>
          </w:p>
        </w:tc>
      </w:tr>
      <w:tr w:rsidR="006E0EE1" w:rsidRPr="00E03A40" w14:paraId="059DDB69" w14:textId="77777777">
        <w:tc>
          <w:tcPr>
            <w:tcW w:w="955" w:type="dxa"/>
            <w:tcBorders>
              <w:top w:val="single" w:sz="6" w:space="0" w:color="000001"/>
              <w:bottom w:val="single" w:sz="6" w:space="0" w:color="000001"/>
            </w:tcBorders>
            <w:shd w:val="clear" w:color="auto" w:fill="auto"/>
          </w:tcPr>
          <w:p w14:paraId="46321434" w14:textId="77777777" w:rsidR="006E0EE1" w:rsidRDefault="0053618B">
            <w:pPr>
              <w:pStyle w:val="Compact"/>
              <w:spacing w:line="240" w:lineRule="auto"/>
            </w:pPr>
            <w:r>
              <w:t>8 (10 kpl)</w:t>
            </w:r>
          </w:p>
        </w:tc>
        <w:tc>
          <w:tcPr>
            <w:tcW w:w="3941" w:type="dxa"/>
            <w:tcBorders>
              <w:top w:val="single" w:sz="6" w:space="0" w:color="000001"/>
              <w:bottom w:val="single" w:sz="6" w:space="0" w:color="000001"/>
            </w:tcBorders>
            <w:shd w:val="clear" w:color="auto" w:fill="auto"/>
          </w:tcPr>
          <w:p w14:paraId="0A3DD7CD" w14:textId="5ADFB2A9" w:rsidR="006E0EE1" w:rsidRDefault="0053618B">
            <w:pPr>
              <w:pStyle w:val="Compact"/>
              <w:spacing w:line="240" w:lineRule="auto"/>
              <w:rPr>
                <w:i/>
                <w:lang w:val="fi-FI"/>
              </w:rPr>
            </w:pPr>
            <w:r>
              <w:rPr>
                <w:i/>
                <w:lang w:val="fi-FI"/>
              </w:rPr>
              <w:t xml:space="preserve">Asuminen </w:t>
            </w:r>
            <w:r w:rsidR="00EE2CA3">
              <w:rPr>
                <w:i/>
                <w:lang w:val="fi-FI"/>
              </w:rPr>
              <w:t xml:space="preserve">Brysselissä </w:t>
            </w:r>
            <w:r>
              <w:rPr>
                <w:i/>
                <w:lang w:val="fi-FI"/>
              </w:rPr>
              <w:t>on aika kallista.</w:t>
            </w:r>
          </w:p>
        </w:tc>
        <w:tc>
          <w:tcPr>
            <w:tcW w:w="3942" w:type="dxa"/>
            <w:tcBorders>
              <w:top w:val="single" w:sz="6" w:space="0" w:color="000001"/>
              <w:bottom w:val="single" w:sz="6" w:space="0" w:color="000001"/>
            </w:tcBorders>
            <w:shd w:val="clear" w:color="auto" w:fill="auto"/>
          </w:tcPr>
          <w:p w14:paraId="018C7CD6" w14:textId="77777777" w:rsidR="006E0EE1" w:rsidRDefault="0053618B">
            <w:pPr>
              <w:pStyle w:val="Compact"/>
              <w:spacing w:line="240" w:lineRule="auto"/>
              <w:rPr>
                <w:lang w:val="fi-FI"/>
              </w:rPr>
            </w:pPr>
            <w:r>
              <w:rPr>
                <w:lang w:val="fi-FI"/>
              </w:rPr>
              <w:t>Nämä tapaukset muistuttavat ryhmää 4, mutta erona on, että ryhmässä 8 kirjoittaja jakaa lukijalle maailmantietoa eikä niinkään kuvaa omia kokemuksiaan. Kuten ryhmä 4, myös nämä tapaukset ovat funktioltaan lohkotopiikkeja, mutta lukijaan ei kohdistu vastaavaa oletusta saman assosiaatiojoukon jakamisesta, sillä nämä virkkeet ankkuroidaan yleensä siihen fyysiseen paikkaan, jossa vaihto tapahtui.</w:t>
            </w:r>
          </w:p>
        </w:tc>
      </w:tr>
      <w:tr w:rsidR="006E0EE1" w:rsidRPr="00E03A40" w14:paraId="56205531" w14:textId="77777777">
        <w:tc>
          <w:tcPr>
            <w:tcW w:w="955" w:type="dxa"/>
            <w:tcBorders>
              <w:top w:val="single" w:sz="6" w:space="0" w:color="000001"/>
              <w:bottom w:val="single" w:sz="6" w:space="0" w:color="000001"/>
            </w:tcBorders>
            <w:shd w:val="clear" w:color="auto" w:fill="auto"/>
          </w:tcPr>
          <w:p w14:paraId="13F7116E" w14:textId="77777777" w:rsidR="006E0EE1" w:rsidRDefault="0053618B">
            <w:pPr>
              <w:pStyle w:val="Compact"/>
              <w:spacing w:line="240" w:lineRule="auto"/>
            </w:pPr>
            <w:r>
              <w:t>9 (9 kpl)</w:t>
            </w:r>
          </w:p>
        </w:tc>
        <w:tc>
          <w:tcPr>
            <w:tcW w:w="3941" w:type="dxa"/>
            <w:tcBorders>
              <w:top w:val="single" w:sz="6" w:space="0" w:color="000001"/>
              <w:bottom w:val="single" w:sz="6" w:space="0" w:color="000001"/>
            </w:tcBorders>
            <w:shd w:val="clear" w:color="auto" w:fill="auto"/>
          </w:tcPr>
          <w:p w14:paraId="08647679" w14:textId="77777777" w:rsidR="006E0EE1" w:rsidRDefault="0053618B">
            <w:pPr>
              <w:pStyle w:val="Compact"/>
              <w:spacing w:line="240" w:lineRule="auto"/>
              <w:rPr>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1121BB6F" w14:textId="77777777" w:rsidR="006E0EE1" w:rsidRDefault="0053618B">
            <w:pPr>
              <w:pStyle w:val="Compact"/>
              <w:spacing w:line="240" w:lineRule="auto"/>
              <w:rPr>
                <w:lang w:val="fi-FI"/>
              </w:rPr>
            </w:pPr>
            <w:r>
              <w:rPr>
                <w:lang w:val="fi-FI"/>
              </w:rPr>
              <w:t>Ryhmä 9 näyttää, että yleistys kirjoittajan oman kokemuspiirin ulkopuolelle voidaan tehdä myös toisella tavalla. Kyseessä on ryhmien 2,3 ja 6 tapaan esittelytopiikki, mutta itse esittely tapahtuu hyödyntämällä jotakin tekstin kannalta keskeistä, kirjoittajasta erillistä toimijaa.</w:t>
            </w:r>
          </w:p>
        </w:tc>
      </w:tr>
      <w:tr w:rsidR="006E0EE1" w:rsidRPr="00E03A40" w14:paraId="29FC9781" w14:textId="77777777">
        <w:tc>
          <w:tcPr>
            <w:tcW w:w="955" w:type="dxa"/>
            <w:tcBorders>
              <w:top w:val="single" w:sz="6" w:space="0" w:color="000001"/>
              <w:bottom w:val="single" w:sz="6" w:space="0" w:color="000001"/>
            </w:tcBorders>
            <w:shd w:val="clear" w:color="auto" w:fill="auto"/>
          </w:tcPr>
          <w:p w14:paraId="317109DB" w14:textId="77777777" w:rsidR="006E0EE1" w:rsidRDefault="0053618B">
            <w:pPr>
              <w:pStyle w:val="Compact"/>
              <w:spacing w:line="240" w:lineRule="auto"/>
            </w:pPr>
            <w:r>
              <w:t>10 (9 kpl)</w:t>
            </w:r>
          </w:p>
        </w:tc>
        <w:tc>
          <w:tcPr>
            <w:tcW w:w="3941" w:type="dxa"/>
            <w:tcBorders>
              <w:top w:val="single" w:sz="6" w:space="0" w:color="000001"/>
              <w:bottom w:val="single" w:sz="6" w:space="0" w:color="000001"/>
            </w:tcBorders>
            <w:shd w:val="clear" w:color="auto" w:fill="auto"/>
          </w:tcPr>
          <w:p w14:paraId="5893E66E" w14:textId="52D5F667" w:rsidR="006E0EE1" w:rsidRDefault="0053618B">
            <w:pPr>
              <w:pStyle w:val="Compact"/>
              <w:spacing w:line="240" w:lineRule="auto"/>
              <w:rPr>
                <w:i/>
                <w:lang w:val="fi-FI"/>
              </w:rPr>
            </w:pPr>
            <w:r>
              <w:rPr>
                <w:i/>
                <w:lang w:val="fi-FI"/>
              </w:rPr>
              <w:t xml:space="preserve">Lensin </w:t>
            </w:r>
            <w:r w:rsidR="00EE2CA3">
              <w:rPr>
                <w:i/>
                <w:lang w:val="fi-FI"/>
              </w:rPr>
              <w:t xml:space="preserve">Pariisiin </w:t>
            </w:r>
            <w:r>
              <w:rPr>
                <w:i/>
                <w:lang w:val="fi-FI"/>
              </w:rPr>
              <w:t>sunnuntaina ja lento-kentältä suuntasin suoraan asunnolleni.</w:t>
            </w:r>
          </w:p>
        </w:tc>
        <w:tc>
          <w:tcPr>
            <w:tcW w:w="3942" w:type="dxa"/>
            <w:tcBorders>
              <w:top w:val="single" w:sz="6" w:space="0" w:color="000001"/>
              <w:bottom w:val="single" w:sz="6" w:space="0" w:color="000001"/>
            </w:tcBorders>
            <w:shd w:val="clear" w:color="auto" w:fill="auto"/>
          </w:tcPr>
          <w:p w14:paraId="3CFBFBED" w14:textId="77777777" w:rsidR="006E0EE1" w:rsidRDefault="0053618B">
            <w:pPr>
              <w:pStyle w:val="Compact"/>
              <w:spacing w:line="240" w:lineRule="auto"/>
              <w:rPr>
                <w:lang w:val="fi-FI"/>
              </w:rPr>
            </w:pPr>
            <w:r>
              <w:rPr>
                <w:lang w:val="fi-FI"/>
              </w:rPr>
              <w:t>Tyyliltään kertovia tapauksia, joissa topiikki-indikaattorin funktiona on esittelytopiikki.</w:t>
            </w:r>
          </w:p>
        </w:tc>
      </w:tr>
      <w:tr w:rsidR="006E0EE1" w:rsidRPr="00E03A40" w14:paraId="40CE8DAA" w14:textId="77777777">
        <w:tc>
          <w:tcPr>
            <w:tcW w:w="955" w:type="dxa"/>
            <w:tcBorders>
              <w:top w:val="single" w:sz="6" w:space="0" w:color="000001"/>
              <w:bottom w:val="single" w:sz="6" w:space="0" w:color="000001"/>
            </w:tcBorders>
            <w:shd w:val="clear" w:color="auto" w:fill="auto"/>
          </w:tcPr>
          <w:p w14:paraId="5A4CF2A0" w14:textId="77777777" w:rsidR="006E0EE1" w:rsidRDefault="0053618B">
            <w:pPr>
              <w:pStyle w:val="Compact"/>
              <w:spacing w:line="240" w:lineRule="auto"/>
            </w:pPr>
            <w:r>
              <w:t>11 (6 kpl)</w:t>
            </w:r>
          </w:p>
        </w:tc>
        <w:tc>
          <w:tcPr>
            <w:tcW w:w="3941" w:type="dxa"/>
            <w:tcBorders>
              <w:top w:val="single" w:sz="6" w:space="0" w:color="000001"/>
              <w:bottom w:val="single" w:sz="6" w:space="0" w:color="000001"/>
            </w:tcBorders>
            <w:shd w:val="clear" w:color="auto" w:fill="auto"/>
          </w:tcPr>
          <w:p w14:paraId="5504B7E5" w14:textId="77777777" w:rsidR="006E0EE1" w:rsidRDefault="0053618B">
            <w:pPr>
              <w:pStyle w:val="Compact"/>
              <w:spacing w:line="240" w:lineRule="auto"/>
              <w:rPr>
                <w:i/>
              </w:rPr>
            </w:pPr>
            <w:r>
              <w:rPr>
                <w:i/>
              </w:rPr>
              <w:t>Sitten pari sanaa asumisesta.</w:t>
            </w:r>
          </w:p>
        </w:tc>
        <w:tc>
          <w:tcPr>
            <w:tcW w:w="3942" w:type="dxa"/>
            <w:tcBorders>
              <w:top w:val="single" w:sz="6" w:space="0" w:color="000001"/>
              <w:bottom w:val="single" w:sz="6" w:space="0" w:color="000001"/>
            </w:tcBorders>
            <w:shd w:val="clear" w:color="auto" w:fill="auto"/>
          </w:tcPr>
          <w:p w14:paraId="310FA8E1" w14:textId="77777777" w:rsidR="006E0EE1" w:rsidRDefault="0053618B">
            <w:pPr>
              <w:pStyle w:val="Compact"/>
              <w:spacing w:line="240" w:lineRule="auto"/>
              <w:rPr>
                <w:lang w:val="fi-FI"/>
              </w:rPr>
            </w:pPr>
            <w:r>
              <w:rPr>
                <w:lang w:val="fi-FI"/>
              </w:rPr>
              <w:t>Kirjoittaja tuo asumisaiheen tekstiin esittelytopiikkina käyttämällä jotain eksplisiittistä metatekstuaalista ilmaisutapaa.</w:t>
            </w:r>
          </w:p>
        </w:tc>
      </w:tr>
      <w:tr w:rsidR="006E0EE1" w:rsidRPr="00E03A40" w14:paraId="676478DB" w14:textId="77777777">
        <w:tc>
          <w:tcPr>
            <w:tcW w:w="955" w:type="dxa"/>
            <w:tcBorders>
              <w:top w:val="single" w:sz="6" w:space="0" w:color="000001"/>
              <w:bottom w:val="single" w:sz="6" w:space="0" w:color="000001"/>
            </w:tcBorders>
            <w:shd w:val="clear" w:color="auto" w:fill="auto"/>
          </w:tcPr>
          <w:p w14:paraId="4F1D8900" w14:textId="77777777" w:rsidR="006E0EE1" w:rsidRDefault="0053618B">
            <w:pPr>
              <w:pStyle w:val="Compact"/>
              <w:spacing w:line="240" w:lineRule="auto"/>
            </w:pPr>
            <w:r>
              <w:t>12 (5 kpl)</w:t>
            </w:r>
          </w:p>
        </w:tc>
        <w:tc>
          <w:tcPr>
            <w:tcW w:w="3941" w:type="dxa"/>
            <w:tcBorders>
              <w:top w:val="single" w:sz="6" w:space="0" w:color="000001"/>
              <w:bottom w:val="single" w:sz="6" w:space="0" w:color="000001"/>
            </w:tcBorders>
            <w:shd w:val="clear" w:color="auto" w:fill="auto"/>
          </w:tcPr>
          <w:p w14:paraId="3B1DA176" w14:textId="755AB4AB" w:rsidR="006E0EE1" w:rsidRDefault="0053618B">
            <w:pPr>
              <w:pStyle w:val="Compact"/>
              <w:spacing w:line="240" w:lineRule="auto"/>
              <w:rPr>
                <w:i/>
                <w:lang w:val="fi-FI"/>
              </w:rPr>
            </w:pPr>
            <w:r>
              <w:rPr>
                <w:i/>
                <w:lang w:val="fi-FI"/>
              </w:rPr>
              <w:t xml:space="preserve">Saapuessani </w:t>
            </w:r>
            <w:r w:rsidR="00EE2CA3">
              <w:rPr>
                <w:i/>
                <w:lang w:val="fi-FI"/>
              </w:rPr>
              <w:t xml:space="preserve">Kööpenhaminaan </w:t>
            </w:r>
            <w:r>
              <w:rPr>
                <w:i/>
                <w:lang w:val="fi-FI"/>
              </w:rPr>
              <w:t>minulla oli onneksi jo asunto tiedossa.</w:t>
            </w:r>
          </w:p>
        </w:tc>
        <w:tc>
          <w:tcPr>
            <w:tcW w:w="3942" w:type="dxa"/>
            <w:tcBorders>
              <w:top w:val="single" w:sz="6" w:space="0" w:color="000001"/>
              <w:bottom w:val="single" w:sz="6" w:space="0" w:color="000001"/>
            </w:tcBorders>
            <w:shd w:val="clear" w:color="auto" w:fill="auto"/>
          </w:tcPr>
          <w:p w14:paraId="7AC80B3F" w14:textId="77777777" w:rsidR="006E0EE1" w:rsidRDefault="0053618B">
            <w:pPr>
              <w:pStyle w:val="Compact"/>
              <w:spacing w:line="240" w:lineRule="auto"/>
              <w:rPr>
                <w:lang w:val="fi-FI"/>
              </w:rPr>
            </w:pPr>
            <w:r>
              <w:rPr>
                <w:lang w:val="fi-FI"/>
              </w:rPr>
              <w:t xml:space="preserve">Ryhmien 3 ja 10 välimaastossa olevia esittelytopiikin sisältäviä tapauksia. Siinä missä ryhmässä 3 esitetään kappaleen alussa avoin tilanne ja myöhemmässä </w:t>
            </w:r>
            <w:r>
              <w:rPr>
                <w:lang w:val="fi-FI"/>
              </w:rPr>
              <w:lastRenderedPageBreak/>
              <w:t>kappaleessa tilanteen ratkaisu, aloittaa ryhmä 12 ratkaisusta (tässä virkkeessä siitä, että saavuttaessa asunto oli jo löydetty) ja käyttää lopun kappaleen takaumamaisesti sen kuvailuun, miten ratkaisuun päästiin</w:t>
            </w:r>
          </w:p>
        </w:tc>
      </w:tr>
      <w:tr w:rsidR="006E0EE1" w14:paraId="304F80A6" w14:textId="77777777">
        <w:tc>
          <w:tcPr>
            <w:tcW w:w="955" w:type="dxa"/>
            <w:tcBorders>
              <w:top w:val="single" w:sz="6" w:space="0" w:color="000001"/>
              <w:bottom w:val="single" w:sz="6" w:space="0" w:color="000001"/>
            </w:tcBorders>
            <w:shd w:val="clear" w:color="auto" w:fill="auto"/>
          </w:tcPr>
          <w:p w14:paraId="147D44E6" w14:textId="77777777" w:rsidR="006E0EE1" w:rsidRDefault="0053618B">
            <w:pPr>
              <w:pStyle w:val="Compact"/>
              <w:spacing w:line="240" w:lineRule="auto"/>
            </w:pPr>
            <w:r>
              <w:lastRenderedPageBreak/>
              <w:t>13 (4kpl)</w:t>
            </w:r>
          </w:p>
        </w:tc>
        <w:tc>
          <w:tcPr>
            <w:tcW w:w="3941" w:type="dxa"/>
            <w:tcBorders>
              <w:top w:val="single" w:sz="6" w:space="0" w:color="000001"/>
              <w:bottom w:val="single" w:sz="6" w:space="0" w:color="000001"/>
            </w:tcBorders>
            <w:shd w:val="clear" w:color="auto" w:fill="auto"/>
          </w:tcPr>
          <w:p w14:paraId="24C8EF24" w14:textId="3563040E" w:rsidR="006E0EE1" w:rsidRDefault="0053618B">
            <w:pPr>
              <w:pStyle w:val="Compact"/>
              <w:spacing w:line="240" w:lineRule="auto"/>
              <w:rPr>
                <w:i/>
                <w:lang w:val="fi-FI"/>
              </w:rPr>
            </w:pPr>
            <w:r>
              <w:rPr>
                <w:i/>
                <w:lang w:val="fi-FI"/>
              </w:rPr>
              <w:t xml:space="preserve">Lähes kaikki </w:t>
            </w:r>
            <w:r w:rsidR="00EE2CA3">
              <w:rPr>
                <w:i/>
                <w:lang w:val="fi-FI"/>
              </w:rPr>
              <w:t xml:space="preserve">Wienin lääketieteen </w:t>
            </w:r>
            <w:r>
              <w:rPr>
                <w:i/>
                <w:lang w:val="fi-FI"/>
              </w:rPr>
              <w:t xml:space="preserve">vaihto-opiskelijat asuivat </w:t>
            </w:r>
            <w:r w:rsidR="00EE2CA3">
              <w:rPr>
                <w:i/>
                <w:lang w:val="fi-FI"/>
              </w:rPr>
              <w:t>Medicin</w:t>
            </w:r>
            <w:r>
              <w:rPr>
                <w:i/>
                <w:lang w:val="fi-FI"/>
              </w:rPr>
              <w:t>-nimisessä dormitoryssa.</w:t>
            </w:r>
          </w:p>
        </w:tc>
        <w:tc>
          <w:tcPr>
            <w:tcW w:w="3942" w:type="dxa"/>
            <w:tcBorders>
              <w:top w:val="single" w:sz="6" w:space="0" w:color="000001"/>
              <w:bottom w:val="single" w:sz="6" w:space="0" w:color="000001"/>
            </w:tcBorders>
            <w:shd w:val="clear" w:color="auto" w:fill="auto"/>
          </w:tcPr>
          <w:p w14:paraId="4B8B0BC6" w14:textId="77777777" w:rsidR="006E0EE1" w:rsidRDefault="0053618B">
            <w:pPr>
              <w:pStyle w:val="Compact"/>
              <w:spacing w:line="240" w:lineRule="auto"/>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 ei aseta itseään tämän yleisen toimintatavan vastakohdaksi, vaan päinvastoin samaistuu kuvaamaansa joukkoon. </w:t>
            </w:r>
            <w:r>
              <w:t>Topiikki-indikaattorilla esittelytopiikin funktio.</w:t>
            </w:r>
          </w:p>
        </w:tc>
      </w:tr>
    </w:tbl>
    <w:p w14:paraId="75073259" w14:textId="77777777" w:rsidR="006E0EE1" w:rsidRDefault="006E0EE1">
      <w:pPr>
        <w:pStyle w:val="Compact"/>
      </w:pPr>
    </w:p>
    <w:p w14:paraId="5C155126" w14:textId="13E0EE55" w:rsidR="007A698E" w:rsidRDefault="007A698E" w:rsidP="007A698E">
      <w:pPr>
        <w:pStyle w:val="Heading2"/>
        <w:numPr>
          <w:ilvl w:val="1"/>
          <w:numId w:val="3"/>
        </w:numPr>
      </w:pPr>
      <w:bookmarkStart w:id="8" w:name="tilastollinen-tarkastelu"/>
      <w:bookmarkEnd w:id="8"/>
      <w:r>
        <w:t>Tilastollinen tarkastelu</w:t>
      </w:r>
    </w:p>
    <w:p w14:paraId="5C6E8072" w14:textId="77777777" w:rsidR="006E0EE1" w:rsidRDefault="006E0EE1">
      <w:pPr>
        <w:pStyle w:val="Compact"/>
        <w:rPr>
          <w:lang w:val="fi-FI"/>
        </w:rPr>
      </w:pPr>
    </w:p>
    <w:p w14:paraId="164270FB" w14:textId="612912E5" w:rsidR="006E0EE1" w:rsidRPr="000674B3" w:rsidRDefault="0053618B">
      <w:pPr>
        <w:pStyle w:val="FirstParagraph"/>
        <w:rPr>
          <w:lang w:val="fi-FI"/>
        </w:rPr>
      </w:pPr>
      <w:r>
        <w:rPr>
          <w:lang w:val="fi-FI"/>
        </w:rPr>
        <w:t>Taulukossa 2 esitimme tavan ryhmitellä asumisesta kertovat tekstikappaleet sen mukaan, miten kirjoittaja toteuttaa siirtymän aiheesta toiseen. Seuraavassa sovellamme ryhmäjakoon tilastollisia menetelmiä, tarkemmin ottaen ehdollisia päätöksentekopuita (</w:t>
      </w:r>
      <w:r w:rsidRPr="000674B3">
        <w:rPr>
          <w:i/>
          <w:lang w:val="fi-FI"/>
        </w:rPr>
        <w:t>conditional inference trees</w:t>
      </w:r>
      <w:r>
        <w:rPr>
          <w:lang w:val="fi-FI"/>
        </w:rPr>
        <w:t>).</w:t>
      </w:r>
    </w:p>
    <w:p w14:paraId="0DF4FF50" w14:textId="77777777" w:rsidR="006E0EE1" w:rsidRDefault="006E0EE1">
      <w:pPr>
        <w:pStyle w:val="Compact"/>
        <w:rPr>
          <w:lang w:val="fi-FI"/>
        </w:rPr>
      </w:pPr>
    </w:p>
    <w:p w14:paraId="0AF36766" w14:textId="77777777" w:rsidR="006E0EE1" w:rsidRPr="000674B3" w:rsidRDefault="0053618B">
      <w:pPr>
        <w:pStyle w:val="BodyText"/>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Käytössämme ovat taulukon 3 mukaiset selittävät muuttujat.</w:t>
      </w:r>
    </w:p>
    <w:p w14:paraId="36D26489" w14:textId="77777777" w:rsidR="006E0EE1" w:rsidRDefault="006E0EE1">
      <w:pPr>
        <w:pStyle w:val="Compact"/>
        <w:rPr>
          <w:lang w:val="fi-FI"/>
        </w:rPr>
      </w:pPr>
    </w:p>
    <w:p w14:paraId="4067A340" w14:textId="77777777" w:rsidR="006E0EE1" w:rsidRDefault="0053618B">
      <w:pPr>
        <w:pStyle w:val="BodyText"/>
        <w:rPr>
          <w:lang w:val="fi-FI"/>
        </w:rPr>
      </w:pPr>
      <w:r>
        <w:rPr>
          <w:lang w:val="fi-FI"/>
        </w:rPr>
        <w:t>TAULUKKO 3: Tilastollisen analyysin selittävät muuttujat</w:t>
      </w:r>
    </w:p>
    <w:p w14:paraId="62EEB307" w14:textId="77777777" w:rsidR="006E0EE1" w:rsidRDefault="006E0EE1">
      <w:pPr>
        <w:pStyle w:val="Compact"/>
        <w:rPr>
          <w:lang w:val="fi-FI"/>
        </w:rPr>
      </w:pPr>
    </w:p>
    <w:tbl>
      <w:tblPr>
        <w:tblW w:w="4650" w:type="pct"/>
        <w:tblBorders>
          <w:bottom w:val="single" w:sz="6" w:space="0" w:color="00000A"/>
          <w:insideH w:val="single" w:sz="6" w:space="0" w:color="00000A"/>
        </w:tblBorders>
        <w:tblLook w:val="0000" w:firstRow="0" w:lastRow="0" w:firstColumn="0" w:lastColumn="0" w:noHBand="0" w:noVBand="0"/>
      </w:tblPr>
      <w:tblGrid>
        <w:gridCol w:w="2038"/>
        <w:gridCol w:w="6181"/>
      </w:tblGrid>
      <w:tr w:rsidR="006E0EE1" w14:paraId="38A339BB" w14:textId="77777777">
        <w:tc>
          <w:tcPr>
            <w:tcW w:w="2038" w:type="dxa"/>
            <w:tcBorders>
              <w:bottom w:val="single" w:sz="6" w:space="0" w:color="00000A"/>
            </w:tcBorders>
            <w:shd w:val="clear" w:color="auto" w:fill="auto"/>
            <w:vAlign w:val="bottom"/>
          </w:tcPr>
          <w:p w14:paraId="7A56F924" w14:textId="77777777" w:rsidR="006E0EE1" w:rsidRPr="000674B3" w:rsidRDefault="0053618B">
            <w:pPr>
              <w:pStyle w:val="Compact"/>
              <w:spacing w:line="240" w:lineRule="auto"/>
              <w:rPr>
                <w:b/>
              </w:rPr>
            </w:pPr>
            <w:r w:rsidRPr="000674B3">
              <w:rPr>
                <w:b/>
              </w:rPr>
              <w:t>Muuttujan nimi ja lyhenne</w:t>
            </w:r>
          </w:p>
        </w:tc>
        <w:tc>
          <w:tcPr>
            <w:tcW w:w="6181" w:type="dxa"/>
            <w:tcBorders>
              <w:bottom w:val="single" w:sz="6" w:space="0" w:color="00000A"/>
            </w:tcBorders>
            <w:shd w:val="clear" w:color="auto" w:fill="auto"/>
            <w:vAlign w:val="bottom"/>
          </w:tcPr>
          <w:p w14:paraId="75A0E5F7" w14:textId="77777777" w:rsidR="006E0EE1" w:rsidRPr="000674B3" w:rsidRDefault="0053618B">
            <w:pPr>
              <w:pStyle w:val="Compact"/>
              <w:spacing w:line="240" w:lineRule="auto"/>
              <w:rPr>
                <w:b/>
              </w:rPr>
            </w:pPr>
            <w:r w:rsidRPr="000674B3">
              <w:rPr>
                <w:b/>
              </w:rPr>
              <w:t>Muuttujan arvot</w:t>
            </w:r>
          </w:p>
        </w:tc>
      </w:tr>
      <w:tr w:rsidR="006E0EE1" w:rsidRPr="00E03A40" w14:paraId="090F7324" w14:textId="77777777">
        <w:tc>
          <w:tcPr>
            <w:tcW w:w="2038" w:type="dxa"/>
            <w:tcBorders>
              <w:top w:val="single" w:sz="6" w:space="0" w:color="00000A"/>
              <w:bottom w:val="single" w:sz="6" w:space="0" w:color="00000A"/>
            </w:tcBorders>
            <w:shd w:val="clear" w:color="auto" w:fill="auto"/>
          </w:tcPr>
          <w:p w14:paraId="68EA7E4B" w14:textId="77777777" w:rsidR="006E0EE1" w:rsidRDefault="0053618B">
            <w:pPr>
              <w:pStyle w:val="Compact"/>
              <w:spacing w:line="240" w:lineRule="auto"/>
              <w:rPr>
                <w:lang w:val="fi-FI"/>
              </w:rPr>
            </w:pPr>
            <w:r>
              <w:rPr>
                <w:lang w:val="fi-FI"/>
              </w:rPr>
              <w:t>Koneellisen jäsentimen topiikki-indikaattorille asettama syntaktinen rooli (dep)</w:t>
            </w:r>
          </w:p>
        </w:tc>
        <w:tc>
          <w:tcPr>
            <w:tcW w:w="6181" w:type="dxa"/>
            <w:tcBorders>
              <w:top w:val="single" w:sz="6" w:space="0" w:color="00000A"/>
              <w:bottom w:val="single" w:sz="6" w:space="0" w:color="00000A"/>
            </w:tcBorders>
            <w:shd w:val="clear" w:color="auto" w:fill="auto"/>
          </w:tcPr>
          <w:p w14:paraId="06FBE867" w14:textId="77777777" w:rsidR="006E0EE1" w:rsidRPr="000674B3" w:rsidRDefault="0053618B">
            <w:pPr>
              <w:pStyle w:val="Compact"/>
              <w:spacing w:line="240" w:lineRule="auto"/>
              <w:rPr>
                <w:lang w:val="fi-FI"/>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rsidR="006E0EE1" w:rsidRPr="00E03A40" w14:paraId="5086B060" w14:textId="77777777">
        <w:tc>
          <w:tcPr>
            <w:tcW w:w="2038" w:type="dxa"/>
            <w:tcBorders>
              <w:top w:val="single" w:sz="6" w:space="0" w:color="00000A"/>
              <w:bottom w:val="single" w:sz="6" w:space="0" w:color="00000A"/>
            </w:tcBorders>
            <w:shd w:val="clear" w:color="auto" w:fill="auto"/>
          </w:tcPr>
          <w:p w14:paraId="30C0D6A3" w14:textId="77777777" w:rsidR="006E0EE1" w:rsidRDefault="0053618B">
            <w:pPr>
              <w:pStyle w:val="Compact"/>
              <w:spacing w:line="240" w:lineRule="auto"/>
              <w:rPr>
                <w:lang w:val="fi-FI"/>
              </w:rPr>
            </w:pPr>
            <w:r>
              <w:rPr>
                <w:lang w:val="fi-FI"/>
              </w:rPr>
              <w:t>Topiikki-indikaattorin sijainti virkkeessä (sij)</w:t>
            </w:r>
          </w:p>
        </w:tc>
        <w:tc>
          <w:tcPr>
            <w:tcW w:w="6181" w:type="dxa"/>
            <w:tcBorders>
              <w:top w:val="single" w:sz="6" w:space="0" w:color="00000A"/>
              <w:bottom w:val="single" w:sz="6" w:space="0" w:color="00000A"/>
            </w:tcBorders>
            <w:shd w:val="clear" w:color="auto" w:fill="auto"/>
          </w:tcPr>
          <w:p w14:paraId="70F70BA5" w14:textId="77777777" w:rsidR="006E0EE1" w:rsidRDefault="0053618B">
            <w:pPr>
              <w:pStyle w:val="Compact"/>
              <w:spacing w:line="240" w:lineRule="auto"/>
              <w:rPr>
                <w:lang w:val="fi-FI"/>
              </w:rPr>
            </w:pPr>
            <w:r>
              <w:rPr>
                <w:lang w:val="fi-FI"/>
              </w:rPr>
              <w:t>Kaksi arvoa a) Tapaukset, joissa topiikki-indikaattori on koko virkkeen ensimmäisenä. b) Muut tapaukset.</w:t>
            </w:r>
          </w:p>
        </w:tc>
      </w:tr>
      <w:tr w:rsidR="006E0EE1" w:rsidRPr="00E03A40" w14:paraId="599EED61" w14:textId="77777777">
        <w:tc>
          <w:tcPr>
            <w:tcW w:w="2038" w:type="dxa"/>
            <w:tcBorders>
              <w:top w:val="single" w:sz="6" w:space="0" w:color="00000A"/>
              <w:bottom w:val="single" w:sz="6" w:space="0" w:color="00000A"/>
            </w:tcBorders>
            <w:shd w:val="clear" w:color="auto" w:fill="auto"/>
          </w:tcPr>
          <w:p w14:paraId="5A294165" w14:textId="77777777" w:rsidR="006E0EE1" w:rsidRDefault="0053618B">
            <w:pPr>
              <w:pStyle w:val="Compact"/>
              <w:spacing w:line="240" w:lineRule="auto"/>
            </w:pPr>
            <w:r>
              <w:t>lauseen predikaattiverbin persoona (pers)</w:t>
            </w:r>
          </w:p>
        </w:tc>
        <w:tc>
          <w:tcPr>
            <w:tcW w:w="6181" w:type="dxa"/>
            <w:tcBorders>
              <w:top w:val="single" w:sz="6" w:space="0" w:color="00000A"/>
              <w:bottom w:val="single" w:sz="6" w:space="0" w:color="00000A"/>
            </w:tcBorders>
            <w:shd w:val="clear" w:color="auto" w:fill="auto"/>
          </w:tcPr>
          <w:p w14:paraId="7BBE9674" w14:textId="77777777" w:rsidR="006E0EE1" w:rsidRDefault="0053618B">
            <w:pPr>
              <w:pStyle w:val="Compact"/>
              <w:spacing w:line="240" w:lineRule="auto"/>
              <w:rPr>
                <w:lang w:val="fi-FI"/>
              </w:rPr>
            </w:pPr>
            <w:r>
              <w:rPr>
                <w:lang w:val="fi-FI"/>
              </w:rPr>
              <w:t>Kaksi arvoa: a) Tapaukset, joissa predikaattiverbi on ensimmäisessä persoonassa ja b) Muut tapaukset.</w:t>
            </w:r>
          </w:p>
        </w:tc>
      </w:tr>
      <w:tr w:rsidR="006E0EE1" w:rsidRPr="00E03A40" w14:paraId="6A394A7D" w14:textId="77777777">
        <w:tc>
          <w:tcPr>
            <w:tcW w:w="2038" w:type="dxa"/>
            <w:tcBorders>
              <w:top w:val="single" w:sz="6" w:space="0" w:color="00000A"/>
              <w:bottom w:val="single" w:sz="6" w:space="0" w:color="00000A"/>
            </w:tcBorders>
            <w:shd w:val="clear" w:color="auto" w:fill="auto"/>
          </w:tcPr>
          <w:p w14:paraId="41058B37" w14:textId="77777777" w:rsidR="006E0EE1" w:rsidRDefault="0053618B">
            <w:pPr>
              <w:pStyle w:val="Compact"/>
              <w:spacing w:line="240" w:lineRule="auto"/>
            </w:pPr>
            <w:r>
              <w:t>Side muuhun tekstiin (side)</w:t>
            </w:r>
          </w:p>
        </w:tc>
        <w:tc>
          <w:tcPr>
            <w:tcW w:w="6181" w:type="dxa"/>
            <w:tcBorders>
              <w:top w:val="single" w:sz="6" w:space="0" w:color="00000A"/>
              <w:bottom w:val="single" w:sz="6" w:space="0" w:color="00000A"/>
            </w:tcBorders>
            <w:shd w:val="clear" w:color="auto" w:fill="auto"/>
          </w:tcPr>
          <w:p w14:paraId="0CBA82D1" w14:textId="77777777" w:rsidR="006E0EE1" w:rsidRPr="000674B3" w:rsidRDefault="0053618B">
            <w:pPr>
              <w:pStyle w:val="Compact"/>
              <w:spacing w:line="240" w:lineRule="auto"/>
              <w:rPr>
                <w:lang w:val="fi-FI"/>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rsidR="006E0EE1" w:rsidRPr="00E03A40" w14:paraId="20D74EA0" w14:textId="77777777">
        <w:tc>
          <w:tcPr>
            <w:tcW w:w="2038" w:type="dxa"/>
            <w:tcBorders>
              <w:top w:val="single" w:sz="6" w:space="0" w:color="00000A"/>
              <w:bottom w:val="single" w:sz="6" w:space="0" w:color="00000A"/>
            </w:tcBorders>
            <w:shd w:val="clear" w:color="auto" w:fill="auto"/>
          </w:tcPr>
          <w:p w14:paraId="32EB90F3" w14:textId="77777777" w:rsidR="006E0EE1" w:rsidRDefault="0053618B">
            <w:pPr>
              <w:pStyle w:val="Compact"/>
              <w:spacing w:line="240" w:lineRule="auto"/>
              <w:rPr>
                <w:lang w:val="fi-FI"/>
              </w:rPr>
            </w:pPr>
            <w:r>
              <w:rPr>
                <w:lang w:val="fi-FI"/>
              </w:rPr>
              <w:lastRenderedPageBreak/>
              <w:t>Topiikki-indikaattorin morfologinen rakenne (morf)</w:t>
            </w:r>
          </w:p>
        </w:tc>
        <w:tc>
          <w:tcPr>
            <w:tcW w:w="6181" w:type="dxa"/>
            <w:tcBorders>
              <w:top w:val="single" w:sz="6" w:space="0" w:color="00000A"/>
              <w:bottom w:val="single" w:sz="6" w:space="0" w:color="00000A"/>
            </w:tcBorders>
            <w:shd w:val="clear" w:color="auto" w:fill="auto"/>
          </w:tcPr>
          <w:p w14:paraId="12249791" w14:textId="77777777" w:rsidR="006E0EE1" w:rsidRDefault="0053618B">
            <w:pPr>
              <w:pStyle w:val="Compact"/>
              <w:spacing w:line="240" w:lineRule="auto"/>
              <w:rPr>
                <w:lang w:val="fi-FI"/>
              </w:rPr>
            </w:pPr>
            <w:r>
              <w:rPr>
                <w:lang w:val="fi-FI"/>
              </w:rPr>
              <w:t>Kolme arvoa: a) finiittiverbit b) infintiivimuodot (mukaan lukien minen-johdokset) c) substantiivit.</w:t>
            </w:r>
          </w:p>
        </w:tc>
      </w:tr>
      <w:tr w:rsidR="006E0EE1" w:rsidRPr="00873A6D" w14:paraId="3B700050" w14:textId="77777777">
        <w:tc>
          <w:tcPr>
            <w:tcW w:w="2038" w:type="dxa"/>
            <w:tcBorders>
              <w:top w:val="single" w:sz="6" w:space="0" w:color="00000A"/>
              <w:bottom w:val="single" w:sz="6" w:space="0" w:color="00000A"/>
            </w:tcBorders>
            <w:shd w:val="clear" w:color="auto" w:fill="auto"/>
          </w:tcPr>
          <w:p w14:paraId="7EF00565" w14:textId="3CFBA85F" w:rsidR="006E0EE1" w:rsidRDefault="007B5075" w:rsidP="007B5075">
            <w:pPr>
              <w:pStyle w:val="Compact"/>
              <w:spacing w:line="240" w:lineRule="auto"/>
            </w:pPr>
            <w:r>
              <w:t>Aikamuoto (temp</w:t>
            </w:r>
            <w:r w:rsidR="0053618B">
              <w:t>)</w:t>
            </w:r>
          </w:p>
        </w:tc>
        <w:tc>
          <w:tcPr>
            <w:tcW w:w="6181" w:type="dxa"/>
            <w:tcBorders>
              <w:top w:val="single" w:sz="6" w:space="0" w:color="00000A"/>
              <w:bottom w:val="single" w:sz="6" w:space="0" w:color="00000A"/>
            </w:tcBorders>
            <w:shd w:val="clear" w:color="auto" w:fill="auto"/>
          </w:tcPr>
          <w:p w14:paraId="590BF983" w14:textId="77777777" w:rsidR="006E0EE1" w:rsidRPr="00250921" w:rsidRDefault="0053618B">
            <w:pPr>
              <w:pStyle w:val="Compact"/>
              <w:spacing w:line="240" w:lineRule="auto"/>
            </w:pPr>
            <w:r w:rsidRPr="00250921">
              <w:t>Neljä arvoa: a) preesens, imperfekti, pluskvamperfekti/perferkti</w:t>
            </w:r>
            <w:r>
              <w:rPr>
                <w:rStyle w:val="FootnoteAnchor"/>
                <w:lang w:val="fi-FI"/>
              </w:rPr>
              <w:footnoteReference w:id="2"/>
            </w:r>
            <w:r w:rsidRPr="00250921">
              <w:t>, ellipsi (–).</w:t>
            </w:r>
          </w:p>
        </w:tc>
      </w:tr>
    </w:tbl>
    <w:p w14:paraId="52C8E237" w14:textId="77777777" w:rsidR="006E0EE1" w:rsidRPr="00250921" w:rsidRDefault="006E0EE1">
      <w:pPr>
        <w:pStyle w:val="Compact"/>
      </w:pPr>
    </w:p>
    <w:p w14:paraId="7F9B3A0F" w14:textId="3212AE3B" w:rsidR="006E0EE1" w:rsidRPr="00C7500A" w:rsidRDefault="0053618B">
      <w:pPr>
        <w:pStyle w:val="BodyText"/>
        <w:rPr>
          <w:lang w:val="fi-FI"/>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sidR="00C7500A">
        <w:rPr>
          <w:lang w:val="fi-FI"/>
        </w:rPr>
        <w:t>-funktiota (Hothorn,</w:t>
      </w:r>
      <w:r w:rsidR="00C7500A" w:rsidRPr="000674B3">
        <w:rPr>
          <w:lang w:val="fi-FI"/>
        </w:rPr>
        <w:t xml:space="preserve"> Hornik &amp; Zeileis</w:t>
      </w:r>
      <w:r>
        <w:rPr>
          <w:lang w:val="fi-FI"/>
        </w:rPr>
        <w:t xml:space="preserve"> 2006) käyttäen.</w:t>
      </w:r>
      <w:r>
        <w:rPr>
          <w:rStyle w:val="FootnoteAnchor"/>
          <w:lang w:val="fi-FI"/>
        </w:rPr>
        <w:footnoteReference w:id="3"/>
      </w:r>
      <w:r>
        <w:rPr>
          <w:lang w:val="fi-FI"/>
        </w:rPr>
        <w:t xml:space="preserve"> </w:t>
      </w:r>
      <w:r w:rsidRPr="00C7500A">
        <w:rPr>
          <w:lang w:val="fi-FI"/>
        </w:rPr>
        <w:t>Analyysin tulos on esitetty kuviossa 2.</w:t>
      </w:r>
    </w:p>
    <w:p w14:paraId="010F48BD" w14:textId="0A0C8CAE" w:rsidR="006E0EE1" w:rsidRPr="00C7500A" w:rsidRDefault="006E0EE1">
      <w:pPr>
        <w:rPr>
          <w:rStyle w:val="VerbatimChar"/>
          <w:lang w:val="fi-FI"/>
        </w:rPr>
      </w:pPr>
    </w:p>
    <w:p w14:paraId="426634BB" w14:textId="1E7D9833" w:rsidR="006E0EE1" w:rsidRDefault="0053618B">
      <w:r>
        <w:rPr>
          <w:rStyle w:val="VerbatimChar"/>
          <w:noProof/>
          <w:lang w:val="fi-FI" w:eastAsia="fi-FI"/>
        </w:rPr>
        <w:drawing>
          <wp:inline distT="0" distB="0" distL="0" distR="0" wp14:anchorId="3F0E17A6" wp14:editId="1AAE14C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8"/>
                    <a:stretch>
                      <a:fillRect/>
                    </a:stretch>
                  </pic:blipFill>
                  <pic:spPr bwMode="auto">
                    <a:xfrm>
                      <a:off x="0" y="0"/>
                      <a:ext cx="5600700" cy="4000500"/>
                    </a:xfrm>
                    <a:prstGeom prst="rect">
                      <a:avLst/>
                    </a:prstGeom>
                  </pic:spPr>
                </pic:pic>
              </a:graphicData>
            </a:graphic>
          </wp:inline>
        </w:drawing>
      </w:r>
    </w:p>
    <w:p w14:paraId="6601BB01" w14:textId="77777777" w:rsidR="006E0EE1" w:rsidRDefault="0053618B">
      <w:pPr>
        <w:pStyle w:val="ImageCaption"/>
        <w:rPr>
          <w:i w:val="0"/>
          <w:lang w:val="fi-FI"/>
        </w:rPr>
      </w:pPr>
      <w:r>
        <w:rPr>
          <w:i w:val="0"/>
          <w:lang w:val="fi-FI"/>
        </w:rPr>
        <w:t>KUVIO 2: Topiikkia asettavien ryhmien rakenne luokittelupuun avulla tarkasteltuna</w:t>
      </w:r>
    </w:p>
    <w:p w14:paraId="6B700F32" w14:textId="77777777" w:rsidR="006E0EE1" w:rsidRDefault="006E0EE1">
      <w:pPr>
        <w:pStyle w:val="Compact"/>
        <w:rPr>
          <w:lang w:val="fi-FI"/>
        </w:rPr>
      </w:pPr>
    </w:p>
    <w:p w14:paraId="4503D857" w14:textId="3F904B58" w:rsidR="006E0EE1" w:rsidRPr="000674B3" w:rsidRDefault="0053618B">
      <w:pPr>
        <w:pStyle w:val="BodyText"/>
        <w:rPr>
          <w:lang w:val="fi-FI"/>
        </w:rPr>
      </w:pPr>
      <w:r>
        <w:rPr>
          <w:lang w:val="fi-FI"/>
        </w:rPr>
        <w:lastRenderedPageBreak/>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w:t>
      </w:r>
      <w:r w:rsidR="000A0C54">
        <w:rPr>
          <w:lang w:val="fi-FI"/>
        </w:rPr>
        <w:t>,</w:t>
      </w:r>
      <w:r>
        <w:rPr>
          <w:lang w:val="fi-FI"/>
        </w:rPr>
        <w:t xml:space="preserve"> että kuviossa esitetyt jaot ovat kaiken kaikkiaan merkitseviä (p-arvoista ks. esim. Baayen 2012: 69; Levshina 2015: 10).</w:t>
      </w:r>
    </w:p>
    <w:p w14:paraId="3F8F6017" w14:textId="77777777" w:rsidR="006E0EE1" w:rsidRDefault="006E0EE1">
      <w:pPr>
        <w:pStyle w:val="Compact"/>
        <w:rPr>
          <w:lang w:val="fi-FI"/>
        </w:rPr>
      </w:pPr>
    </w:p>
    <w:p w14:paraId="7A662E11" w14:textId="77777777" w:rsidR="006E0EE1" w:rsidRPr="000674B3" w:rsidRDefault="0053618B">
      <w:pPr>
        <w:pStyle w:val="BodyText"/>
        <w:rPr>
          <w:lang w:val="fi-FI"/>
        </w:rPr>
      </w:pPr>
      <w:r>
        <w:rPr>
          <w:lang w:val="fi-FI"/>
        </w:rPr>
        <w:t>Oleellista tässä esitetyssä päätöksentekopuussa on, että vaikka itse luokittelu ryhmiin tehtiin funktionaalisesti kirjoittajien tulkinnan perusteella,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lang w:val="fi-FI"/>
        </w:rPr>
        <w:footnoteReference w:id="4"/>
      </w:r>
      <w:r>
        <w:rPr>
          <w:lang w:val="fi-FI"/>
        </w:rPr>
        <w:t xml:space="preserve"> yksinkertaista rakenteellisen mikrotason muuttujaa: verbin persoonaa, aikamuotoa ja indikaattorisanan dependenssiroolia. Taulukossa 4 on tiivistetty näiden muuttujien vaikutus topiikkia asettavan virkkeen päätymiseen johonkin laadullisessa analyysissa määritellyistä ryhmistä.</w:t>
      </w:r>
    </w:p>
    <w:p w14:paraId="3D02289A" w14:textId="77777777" w:rsidR="006E0EE1" w:rsidRDefault="006E0EE1">
      <w:pPr>
        <w:pStyle w:val="Compact"/>
        <w:spacing w:line="240" w:lineRule="auto"/>
        <w:rPr>
          <w:lang w:val="fi-FI"/>
        </w:rPr>
      </w:pPr>
    </w:p>
    <w:p w14:paraId="16DC817A" w14:textId="77777777" w:rsidR="006E0EE1" w:rsidRDefault="0053618B" w:rsidP="00611968">
      <w:pPr>
        <w:pStyle w:val="BodyText"/>
        <w:keepNext/>
        <w:keepLines/>
      </w:pPr>
      <w:r>
        <w:lastRenderedPageBreak/>
        <w:t>TAULUKKO 4: Kvantitatiivisesti pääteltävissä olevat ryhmät</w:t>
      </w:r>
    </w:p>
    <w:p w14:paraId="245FDD85" w14:textId="77777777" w:rsidR="006E0EE1" w:rsidRDefault="006E0EE1" w:rsidP="00611968">
      <w:pPr>
        <w:pStyle w:val="Compact"/>
        <w:keepNext/>
        <w:keepLines/>
        <w:spacing w:line="240" w:lineRule="auto"/>
      </w:pPr>
    </w:p>
    <w:tbl>
      <w:tblPr>
        <w:tblW w:w="5000" w:type="pct"/>
        <w:tblBorders>
          <w:bottom w:val="single" w:sz="6" w:space="0" w:color="00000A"/>
          <w:insideH w:val="single" w:sz="6" w:space="0" w:color="00000A"/>
        </w:tblBorders>
        <w:tblLook w:val="0000" w:firstRow="0" w:lastRow="0" w:firstColumn="0" w:lastColumn="0" w:noHBand="0" w:noVBand="0"/>
      </w:tblPr>
      <w:tblGrid>
        <w:gridCol w:w="1224"/>
        <w:gridCol w:w="1336"/>
        <w:gridCol w:w="3721"/>
        <w:gridCol w:w="670"/>
        <w:gridCol w:w="1887"/>
      </w:tblGrid>
      <w:tr w:rsidR="006E0EE1" w14:paraId="1571FDA4" w14:textId="77777777">
        <w:tc>
          <w:tcPr>
            <w:tcW w:w="1230" w:type="dxa"/>
            <w:tcBorders>
              <w:bottom w:val="single" w:sz="6" w:space="0" w:color="00000A"/>
            </w:tcBorders>
            <w:shd w:val="clear" w:color="auto" w:fill="auto"/>
            <w:vAlign w:val="bottom"/>
          </w:tcPr>
          <w:p w14:paraId="0CC1F3A3" w14:textId="77567CFA" w:rsidR="006E0EE1" w:rsidRPr="00246B0B" w:rsidRDefault="0053618B" w:rsidP="00611968">
            <w:pPr>
              <w:pStyle w:val="Compact"/>
              <w:keepNext/>
              <w:keepLines/>
              <w:spacing w:line="240" w:lineRule="auto"/>
              <w:rPr>
                <w:b/>
              </w:rPr>
            </w:pPr>
            <w:r w:rsidRPr="00246B0B">
              <w:rPr>
                <w:b/>
              </w:rPr>
              <w:t xml:space="preserve">Verbin </w:t>
            </w:r>
            <w:r w:rsidR="00E85B40">
              <w:rPr>
                <w:b/>
              </w:rPr>
              <w:t>persona</w:t>
            </w:r>
          </w:p>
        </w:tc>
        <w:tc>
          <w:tcPr>
            <w:tcW w:w="1340" w:type="dxa"/>
            <w:tcBorders>
              <w:bottom w:val="single" w:sz="6" w:space="0" w:color="00000A"/>
            </w:tcBorders>
            <w:shd w:val="clear" w:color="auto" w:fill="auto"/>
            <w:vAlign w:val="bottom"/>
          </w:tcPr>
          <w:p w14:paraId="07AC7029" w14:textId="77777777" w:rsidR="006E0EE1" w:rsidRPr="00246B0B" w:rsidRDefault="0053618B" w:rsidP="00611968">
            <w:pPr>
              <w:pStyle w:val="Compact"/>
              <w:keepNext/>
              <w:keepLines/>
              <w:spacing w:line="240" w:lineRule="auto"/>
              <w:rPr>
                <w:b/>
              </w:rPr>
            </w:pPr>
            <w:r w:rsidRPr="00246B0B">
              <w:rPr>
                <w:b/>
              </w:rPr>
              <w:t>Verbin aikamuoto</w:t>
            </w:r>
          </w:p>
        </w:tc>
        <w:tc>
          <w:tcPr>
            <w:tcW w:w="3748" w:type="dxa"/>
            <w:tcBorders>
              <w:bottom w:val="single" w:sz="6" w:space="0" w:color="00000A"/>
            </w:tcBorders>
            <w:shd w:val="clear" w:color="auto" w:fill="auto"/>
            <w:vAlign w:val="bottom"/>
          </w:tcPr>
          <w:p w14:paraId="7D57945B" w14:textId="77777777" w:rsidR="006E0EE1" w:rsidRPr="00246B0B" w:rsidRDefault="0053618B" w:rsidP="00611968">
            <w:pPr>
              <w:pStyle w:val="Compact"/>
              <w:keepNext/>
              <w:keepLines/>
              <w:spacing w:line="240" w:lineRule="auto"/>
              <w:rPr>
                <w:b/>
              </w:rPr>
            </w:pPr>
            <w:r w:rsidRPr="00246B0B">
              <w:rPr>
                <w:b/>
              </w:rPr>
              <w:t>Indikaattorisanan dependenssirooli</w:t>
            </w:r>
          </w:p>
        </w:tc>
        <w:tc>
          <w:tcPr>
            <w:tcW w:w="625" w:type="dxa"/>
            <w:tcBorders>
              <w:bottom w:val="single" w:sz="6" w:space="0" w:color="00000A"/>
            </w:tcBorders>
            <w:shd w:val="clear" w:color="auto" w:fill="auto"/>
            <w:vAlign w:val="bottom"/>
          </w:tcPr>
          <w:p w14:paraId="23E3617E" w14:textId="77777777" w:rsidR="006E0EE1" w:rsidRPr="00246B0B" w:rsidRDefault="0053618B" w:rsidP="00611968">
            <w:pPr>
              <w:pStyle w:val="Compact"/>
              <w:keepNext/>
              <w:keepLines/>
              <w:spacing w:line="240" w:lineRule="auto"/>
              <w:rPr>
                <w:b/>
              </w:rPr>
            </w:pPr>
            <w:r w:rsidRPr="00246B0B">
              <w:rPr>
                <w:b/>
              </w:rPr>
              <w:t>ryhmä</w:t>
            </w:r>
          </w:p>
        </w:tc>
        <w:tc>
          <w:tcPr>
            <w:tcW w:w="1895" w:type="dxa"/>
            <w:tcBorders>
              <w:bottom w:val="single" w:sz="6" w:space="0" w:color="00000A"/>
            </w:tcBorders>
            <w:shd w:val="clear" w:color="auto" w:fill="auto"/>
            <w:vAlign w:val="bottom"/>
          </w:tcPr>
          <w:p w14:paraId="651FF11E" w14:textId="77777777" w:rsidR="006E0EE1" w:rsidRPr="00246B0B" w:rsidRDefault="0053618B" w:rsidP="00611968">
            <w:pPr>
              <w:pStyle w:val="Compact"/>
              <w:keepNext/>
              <w:keepLines/>
              <w:spacing w:line="240" w:lineRule="auto"/>
              <w:rPr>
                <w:b/>
              </w:rPr>
            </w:pPr>
            <w:r w:rsidRPr="00246B0B">
              <w:rPr>
                <w:b/>
              </w:rPr>
              <w:t>luokittelupuun loppunoodit</w:t>
            </w:r>
          </w:p>
        </w:tc>
      </w:tr>
      <w:tr w:rsidR="006E0EE1" w14:paraId="24A878FA" w14:textId="77777777">
        <w:tc>
          <w:tcPr>
            <w:tcW w:w="1230" w:type="dxa"/>
            <w:tcBorders>
              <w:top w:val="single" w:sz="6" w:space="0" w:color="00000A"/>
              <w:bottom w:val="single" w:sz="6" w:space="0" w:color="00000A"/>
            </w:tcBorders>
            <w:shd w:val="clear" w:color="auto" w:fill="auto"/>
          </w:tcPr>
          <w:p w14:paraId="511C4C14" w14:textId="77777777" w:rsidR="006E0EE1" w:rsidRDefault="0053618B" w:rsidP="00611968">
            <w:pPr>
              <w:pStyle w:val="Compact"/>
              <w:keepNext/>
              <w:keepLines/>
              <w:spacing w:line="240" w:lineRule="auto"/>
              <w:rPr>
                <w:i/>
              </w:rPr>
            </w:pPr>
            <w:r>
              <w:rPr>
                <w:i/>
              </w:rPr>
              <w:t>1.</w:t>
            </w:r>
          </w:p>
        </w:tc>
        <w:tc>
          <w:tcPr>
            <w:tcW w:w="1340" w:type="dxa"/>
            <w:tcBorders>
              <w:top w:val="single" w:sz="6" w:space="0" w:color="00000A"/>
              <w:bottom w:val="single" w:sz="6" w:space="0" w:color="00000A"/>
            </w:tcBorders>
            <w:shd w:val="clear" w:color="auto" w:fill="auto"/>
          </w:tcPr>
          <w:p w14:paraId="459F6A64" w14:textId="77777777" w:rsidR="006E0EE1" w:rsidRDefault="0053618B" w:rsidP="00611968">
            <w:pPr>
              <w:pStyle w:val="Compact"/>
              <w:keepNext/>
              <w:keepLines/>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FC150FA" w14:textId="77777777" w:rsidR="006E0EE1" w:rsidRDefault="0053618B" w:rsidP="00611968">
            <w:pPr>
              <w:pStyle w:val="Compact"/>
              <w:keepNext/>
              <w:keepLines/>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064C47B6" w14:textId="77777777" w:rsidR="006E0EE1" w:rsidRDefault="0053618B" w:rsidP="00611968">
            <w:pPr>
              <w:pStyle w:val="Compact"/>
              <w:keepNext/>
              <w:keepLines/>
              <w:spacing w:line="240" w:lineRule="auto"/>
            </w:pPr>
            <w:r>
              <w:t>1</w:t>
            </w:r>
          </w:p>
        </w:tc>
        <w:tc>
          <w:tcPr>
            <w:tcW w:w="1895" w:type="dxa"/>
            <w:tcBorders>
              <w:top w:val="single" w:sz="6" w:space="0" w:color="00000A"/>
              <w:bottom w:val="single" w:sz="6" w:space="0" w:color="00000A"/>
            </w:tcBorders>
            <w:shd w:val="clear" w:color="auto" w:fill="auto"/>
          </w:tcPr>
          <w:p w14:paraId="3767D022" w14:textId="77777777" w:rsidR="006E0EE1" w:rsidRDefault="0053618B" w:rsidP="00611968">
            <w:pPr>
              <w:pStyle w:val="Compact"/>
              <w:keepNext/>
              <w:keepLines/>
              <w:spacing w:line="240" w:lineRule="auto"/>
            </w:pPr>
            <w:r>
              <w:t>7</w:t>
            </w:r>
          </w:p>
        </w:tc>
      </w:tr>
      <w:tr w:rsidR="006E0EE1" w14:paraId="3D24DC70" w14:textId="77777777">
        <w:tc>
          <w:tcPr>
            <w:tcW w:w="1230" w:type="dxa"/>
            <w:tcBorders>
              <w:top w:val="single" w:sz="6" w:space="0" w:color="00000A"/>
              <w:bottom w:val="single" w:sz="6" w:space="0" w:color="00000A"/>
            </w:tcBorders>
            <w:shd w:val="clear" w:color="auto" w:fill="auto"/>
          </w:tcPr>
          <w:p w14:paraId="6E35D361" w14:textId="77777777" w:rsidR="006E0EE1" w:rsidRDefault="0053618B" w:rsidP="00611968">
            <w:pPr>
              <w:pStyle w:val="Compact"/>
              <w:keepNext/>
              <w:keepLines/>
              <w:spacing w:line="240" w:lineRule="auto"/>
              <w:rPr>
                <w:i/>
              </w:rPr>
            </w:pPr>
            <w:r>
              <w:rPr>
                <w:i/>
              </w:rPr>
              <w:t>1.</w:t>
            </w:r>
          </w:p>
        </w:tc>
        <w:tc>
          <w:tcPr>
            <w:tcW w:w="1340" w:type="dxa"/>
            <w:tcBorders>
              <w:top w:val="single" w:sz="6" w:space="0" w:color="00000A"/>
              <w:bottom w:val="single" w:sz="6" w:space="0" w:color="00000A"/>
            </w:tcBorders>
            <w:shd w:val="clear" w:color="auto" w:fill="auto"/>
          </w:tcPr>
          <w:p w14:paraId="21FB11CC" w14:textId="77777777" w:rsidR="006E0EE1" w:rsidRDefault="0053618B" w:rsidP="00611968">
            <w:pPr>
              <w:pStyle w:val="Compact"/>
              <w:keepNext/>
              <w:keepLines/>
              <w:spacing w:line="240" w:lineRule="auto"/>
            </w:pPr>
            <w:r>
              <w:t>–</w:t>
            </w:r>
          </w:p>
        </w:tc>
        <w:tc>
          <w:tcPr>
            <w:tcW w:w="3748" w:type="dxa"/>
            <w:tcBorders>
              <w:top w:val="single" w:sz="6" w:space="0" w:color="00000A"/>
              <w:bottom w:val="single" w:sz="6" w:space="0" w:color="00000A"/>
            </w:tcBorders>
            <w:shd w:val="clear" w:color="auto" w:fill="auto"/>
          </w:tcPr>
          <w:p w14:paraId="37E685C4" w14:textId="77777777" w:rsidR="006E0EE1" w:rsidRDefault="0053618B" w:rsidP="00611968">
            <w:pPr>
              <w:pStyle w:val="Compact"/>
              <w:keepNext/>
              <w:keepLines/>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21A6950F" w14:textId="77777777" w:rsidR="006E0EE1" w:rsidRDefault="0053618B" w:rsidP="00611968">
            <w:pPr>
              <w:pStyle w:val="Compact"/>
              <w:keepNext/>
              <w:keepLines/>
              <w:spacing w:line="240" w:lineRule="auto"/>
            </w:pPr>
            <w:r>
              <w:t>2</w:t>
            </w:r>
          </w:p>
        </w:tc>
        <w:tc>
          <w:tcPr>
            <w:tcW w:w="1895" w:type="dxa"/>
            <w:tcBorders>
              <w:top w:val="single" w:sz="6" w:space="0" w:color="00000A"/>
              <w:bottom w:val="single" w:sz="6" w:space="0" w:color="00000A"/>
            </w:tcBorders>
            <w:shd w:val="clear" w:color="auto" w:fill="auto"/>
          </w:tcPr>
          <w:p w14:paraId="0EB126A9" w14:textId="77777777" w:rsidR="006E0EE1" w:rsidRDefault="0053618B" w:rsidP="00611968">
            <w:pPr>
              <w:pStyle w:val="Compact"/>
              <w:keepNext/>
              <w:keepLines/>
              <w:spacing w:line="240" w:lineRule="auto"/>
            </w:pPr>
            <w:r>
              <w:t>17 ja 18</w:t>
            </w:r>
          </w:p>
        </w:tc>
      </w:tr>
      <w:tr w:rsidR="006E0EE1" w14:paraId="6C6BE8A0" w14:textId="77777777">
        <w:tc>
          <w:tcPr>
            <w:tcW w:w="1230" w:type="dxa"/>
            <w:tcBorders>
              <w:top w:val="single" w:sz="6" w:space="0" w:color="00000A"/>
              <w:bottom w:val="single" w:sz="6" w:space="0" w:color="00000A"/>
            </w:tcBorders>
            <w:shd w:val="clear" w:color="auto" w:fill="auto"/>
          </w:tcPr>
          <w:p w14:paraId="4A29939F" w14:textId="77777777" w:rsidR="006E0EE1" w:rsidRDefault="0053618B" w:rsidP="00611968">
            <w:pPr>
              <w:pStyle w:val="Compact"/>
              <w:keepNext/>
              <w:keepLines/>
              <w:spacing w:line="240" w:lineRule="auto"/>
            </w:pPr>
            <w:r>
              <w:t>–</w:t>
            </w:r>
          </w:p>
        </w:tc>
        <w:tc>
          <w:tcPr>
            <w:tcW w:w="1340" w:type="dxa"/>
            <w:tcBorders>
              <w:top w:val="single" w:sz="6" w:space="0" w:color="00000A"/>
              <w:bottom w:val="single" w:sz="6" w:space="0" w:color="00000A"/>
            </w:tcBorders>
            <w:shd w:val="clear" w:color="auto" w:fill="auto"/>
          </w:tcPr>
          <w:p w14:paraId="381119EC" w14:textId="77777777" w:rsidR="006E0EE1" w:rsidRDefault="0053618B" w:rsidP="00611968">
            <w:pPr>
              <w:pStyle w:val="Compact"/>
              <w:keepNext/>
              <w:keepLines/>
              <w:spacing w:line="240" w:lineRule="auto"/>
              <w:rPr>
                <w:i/>
              </w:rPr>
            </w:pPr>
            <w:r>
              <w:rPr>
                <w:i/>
              </w:rPr>
              <w:t>pl.perf/perf.</w:t>
            </w:r>
          </w:p>
        </w:tc>
        <w:tc>
          <w:tcPr>
            <w:tcW w:w="3748" w:type="dxa"/>
            <w:tcBorders>
              <w:top w:val="single" w:sz="6" w:space="0" w:color="00000A"/>
              <w:bottom w:val="single" w:sz="6" w:space="0" w:color="00000A"/>
            </w:tcBorders>
            <w:shd w:val="clear" w:color="auto" w:fill="auto"/>
          </w:tcPr>
          <w:p w14:paraId="031C4070" w14:textId="77777777" w:rsidR="006E0EE1" w:rsidRDefault="0053618B" w:rsidP="00611968">
            <w:pPr>
              <w:pStyle w:val="Compact"/>
              <w:keepNext/>
              <w:keepLines/>
              <w:spacing w:line="240" w:lineRule="auto"/>
            </w:pPr>
            <w:r>
              <w:t>–</w:t>
            </w:r>
          </w:p>
        </w:tc>
        <w:tc>
          <w:tcPr>
            <w:tcW w:w="625" w:type="dxa"/>
            <w:tcBorders>
              <w:top w:val="single" w:sz="6" w:space="0" w:color="00000A"/>
              <w:bottom w:val="single" w:sz="6" w:space="0" w:color="00000A"/>
            </w:tcBorders>
            <w:shd w:val="clear" w:color="auto" w:fill="auto"/>
          </w:tcPr>
          <w:p w14:paraId="6DE0CA06" w14:textId="77777777" w:rsidR="006E0EE1" w:rsidRDefault="0053618B" w:rsidP="00611968">
            <w:pPr>
              <w:pStyle w:val="Compact"/>
              <w:keepNext/>
              <w:keepLines/>
              <w:spacing w:line="240" w:lineRule="auto"/>
            </w:pPr>
            <w:r>
              <w:t>3</w:t>
            </w:r>
          </w:p>
        </w:tc>
        <w:tc>
          <w:tcPr>
            <w:tcW w:w="1895" w:type="dxa"/>
            <w:tcBorders>
              <w:top w:val="single" w:sz="6" w:space="0" w:color="00000A"/>
              <w:bottom w:val="single" w:sz="6" w:space="0" w:color="00000A"/>
            </w:tcBorders>
            <w:shd w:val="clear" w:color="auto" w:fill="auto"/>
          </w:tcPr>
          <w:p w14:paraId="63B33101" w14:textId="77777777" w:rsidR="006E0EE1" w:rsidRDefault="0053618B" w:rsidP="00611968">
            <w:pPr>
              <w:pStyle w:val="Compact"/>
              <w:keepNext/>
              <w:keepLines/>
              <w:spacing w:line="240" w:lineRule="auto"/>
            </w:pPr>
            <w:r>
              <w:t>12</w:t>
            </w:r>
          </w:p>
        </w:tc>
      </w:tr>
      <w:tr w:rsidR="006E0EE1" w14:paraId="1B34074B" w14:textId="77777777">
        <w:tc>
          <w:tcPr>
            <w:tcW w:w="1230" w:type="dxa"/>
            <w:tcBorders>
              <w:top w:val="single" w:sz="6" w:space="0" w:color="00000A"/>
              <w:bottom w:val="single" w:sz="6" w:space="0" w:color="00000A"/>
            </w:tcBorders>
            <w:shd w:val="clear" w:color="auto" w:fill="auto"/>
          </w:tcPr>
          <w:p w14:paraId="02C8263C"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536F72AF"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758F87D4" w14:textId="77777777" w:rsidR="006E0EE1" w:rsidRDefault="0053618B">
            <w:pPr>
              <w:pStyle w:val="Compact"/>
              <w:spacing w:line="240" w:lineRule="auto"/>
              <w:rPr>
                <w:i/>
              </w:rPr>
            </w:pPr>
            <w:r>
              <w:rPr>
                <w:i/>
              </w:rPr>
              <w:t>osa kompleksista lauseketta</w:t>
            </w:r>
          </w:p>
        </w:tc>
        <w:tc>
          <w:tcPr>
            <w:tcW w:w="625" w:type="dxa"/>
            <w:tcBorders>
              <w:top w:val="single" w:sz="6" w:space="0" w:color="00000A"/>
              <w:bottom w:val="single" w:sz="6" w:space="0" w:color="00000A"/>
            </w:tcBorders>
            <w:shd w:val="clear" w:color="auto" w:fill="auto"/>
          </w:tcPr>
          <w:p w14:paraId="1E5AC235" w14:textId="77777777" w:rsidR="006E0EE1" w:rsidRDefault="0053618B">
            <w:pPr>
              <w:pStyle w:val="Compact"/>
              <w:spacing w:line="240" w:lineRule="auto"/>
            </w:pPr>
            <w:r>
              <w:t>4</w:t>
            </w:r>
          </w:p>
        </w:tc>
        <w:tc>
          <w:tcPr>
            <w:tcW w:w="1895" w:type="dxa"/>
            <w:tcBorders>
              <w:top w:val="single" w:sz="6" w:space="0" w:color="00000A"/>
              <w:bottom w:val="single" w:sz="6" w:space="0" w:color="00000A"/>
            </w:tcBorders>
            <w:shd w:val="clear" w:color="auto" w:fill="auto"/>
          </w:tcPr>
          <w:p w14:paraId="1AD93E34" w14:textId="77777777" w:rsidR="006E0EE1" w:rsidRDefault="0053618B">
            <w:pPr>
              <w:pStyle w:val="Compact"/>
              <w:spacing w:line="240" w:lineRule="auto"/>
            </w:pPr>
            <w:r>
              <w:t>9</w:t>
            </w:r>
          </w:p>
        </w:tc>
      </w:tr>
      <w:tr w:rsidR="006E0EE1" w14:paraId="72B98556" w14:textId="77777777">
        <w:tc>
          <w:tcPr>
            <w:tcW w:w="1230" w:type="dxa"/>
            <w:tcBorders>
              <w:top w:val="single" w:sz="6" w:space="0" w:color="00000A"/>
              <w:bottom w:val="single" w:sz="6" w:space="0" w:color="00000A"/>
            </w:tcBorders>
            <w:shd w:val="clear" w:color="auto" w:fill="auto"/>
          </w:tcPr>
          <w:p w14:paraId="360876C7"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7DC182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3B4F959" w14:textId="77777777" w:rsidR="006E0EE1" w:rsidRDefault="0053618B">
            <w:pPr>
              <w:pStyle w:val="Compact"/>
              <w:spacing w:line="240" w:lineRule="auto"/>
              <w:rPr>
                <w:i/>
              </w:rPr>
            </w:pPr>
            <w:r>
              <w:rPr>
                <w:i/>
              </w:rPr>
              <w:t>subjekti</w:t>
            </w:r>
          </w:p>
        </w:tc>
        <w:tc>
          <w:tcPr>
            <w:tcW w:w="625" w:type="dxa"/>
            <w:tcBorders>
              <w:top w:val="single" w:sz="6" w:space="0" w:color="00000A"/>
              <w:bottom w:val="single" w:sz="6" w:space="0" w:color="00000A"/>
            </w:tcBorders>
            <w:shd w:val="clear" w:color="auto" w:fill="auto"/>
          </w:tcPr>
          <w:p w14:paraId="50CE80E8" w14:textId="77777777" w:rsidR="006E0EE1" w:rsidRDefault="0053618B">
            <w:pPr>
              <w:pStyle w:val="Compact"/>
              <w:spacing w:line="240" w:lineRule="auto"/>
            </w:pPr>
            <w:r>
              <w:t>6</w:t>
            </w:r>
          </w:p>
        </w:tc>
        <w:tc>
          <w:tcPr>
            <w:tcW w:w="1895" w:type="dxa"/>
            <w:tcBorders>
              <w:top w:val="single" w:sz="6" w:space="0" w:color="00000A"/>
              <w:bottom w:val="single" w:sz="6" w:space="0" w:color="00000A"/>
            </w:tcBorders>
            <w:shd w:val="clear" w:color="auto" w:fill="auto"/>
          </w:tcPr>
          <w:p w14:paraId="1D341941" w14:textId="77777777" w:rsidR="006E0EE1" w:rsidRDefault="0053618B">
            <w:pPr>
              <w:pStyle w:val="Compact"/>
              <w:spacing w:line="240" w:lineRule="auto"/>
            </w:pPr>
            <w:r>
              <w:t>11</w:t>
            </w:r>
          </w:p>
        </w:tc>
      </w:tr>
      <w:tr w:rsidR="006E0EE1" w14:paraId="4C0A2ED1" w14:textId="77777777">
        <w:tc>
          <w:tcPr>
            <w:tcW w:w="1230" w:type="dxa"/>
            <w:tcBorders>
              <w:top w:val="single" w:sz="6" w:space="0" w:color="00000A"/>
              <w:bottom w:val="single" w:sz="6" w:space="0" w:color="00000A"/>
            </w:tcBorders>
            <w:shd w:val="clear" w:color="auto" w:fill="auto"/>
          </w:tcPr>
          <w:p w14:paraId="523D3352"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10E6AD07" w14:textId="77777777" w:rsidR="006E0EE1" w:rsidRDefault="0053618B">
            <w:pPr>
              <w:pStyle w:val="Compact"/>
              <w:spacing w:line="240" w:lineRule="auto"/>
              <w:rPr>
                <w:i/>
              </w:rPr>
            </w:pPr>
            <w:r>
              <w:rPr>
                <w:i/>
              </w:rPr>
              <w:t>preesens</w:t>
            </w:r>
          </w:p>
        </w:tc>
        <w:tc>
          <w:tcPr>
            <w:tcW w:w="3748" w:type="dxa"/>
            <w:tcBorders>
              <w:top w:val="single" w:sz="6" w:space="0" w:color="00000A"/>
              <w:bottom w:val="single" w:sz="6" w:space="0" w:color="00000A"/>
            </w:tcBorders>
            <w:shd w:val="clear" w:color="auto" w:fill="auto"/>
          </w:tcPr>
          <w:p w14:paraId="7C88B005" w14:textId="77777777" w:rsidR="006E0EE1" w:rsidRDefault="0053618B">
            <w:pPr>
              <w:pStyle w:val="Compact"/>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22D59ECA" w14:textId="77777777" w:rsidR="006E0EE1" w:rsidRDefault="0053618B">
            <w:pPr>
              <w:pStyle w:val="Compact"/>
              <w:spacing w:line="240" w:lineRule="auto"/>
            </w:pPr>
            <w:r>
              <w:t>8</w:t>
            </w:r>
          </w:p>
        </w:tc>
        <w:tc>
          <w:tcPr>
            <w:tcW w:w="1895" w:type="dxa"/>
            <w:tcBorders>
              <w:top w:val="single" w:sz="6" w:space="0" w:color="00000A"/>
              <w:bottom w:val="single" w:sz="6" w:space="0" w:color="00000A"/>
            </w:tcBorders>
            <w:shd w:val="clear" w:color="auto" w:fill="auto"/>
          </w:tcPr>
          <w:p w14:paraId="78395F4E" w14:textId="77777777" w:rsidR="006E0EE1" w:rsidRDefault="0053618B">
            <w:pPr>
              <w:pStyle w:val="Compact"/>
              <w:spacing w:line="240" w:lineRule="auto"/>
            </w:pPr>
            <w:r>
              <w:t>13</w:t>
            </w:r>
          </w:p>
        </w:tc>
      </w:tr>
      <w:tr w:rsidR="006E0EE1" w14:paraId="5748E6FD" w14:textId="77777777">
        <w:tc>
          <w:tcPr>
            <w:tcW w:w="1230" w:type="dxa"/>
            <w:tcBorders>
              <w:top w:val="single" w:sz="6" w:space="0" w:color="00000A"/>
              <w:bottom w:val="single" w:sz="6" w:space="0" w:color="00000A"/>
            </w:tcBorders>
            <w:shd w:val="clear" w:color="auto" w:fill="auto"/>
          </w:tcPr>
          <w:p w14:paraId="3DB2EEF4"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1485D71E"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6D9A5085" w14:textId="77777777" w:rsidR="006E0EE1" w:rsidRDefault="0053618B">
            <w:pPr>
              <w:pStyle w:val="Compact"/>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540FE81D" w14:textId="77777777" w:rsidR="006E0EE1" w:rsidRDefault="0053618B">
            <w:pPr>
              <w:pStyle w:val="Compact"/>
              <w:spacing w:line="240" w:lineRule="auto"/>
            </w:pPr>
            <w:r>
              <w:t>13</w:t>
            </w:r>
          </w:p>
        </w:tc>
        <w:tc>
          <w:tcPr>
            <w:tcW w:w="1895" w:type="dxa"/>
            <w:tcBorders>
              <w:top w:val="single" w:sz="6" w:space="0" w:color="00000A"/>
              <w:bottom w:val="single" w:sz="6" w:space="0" w:color="00000A"/>
            </w:tcBorders>
            <w:shd w:val="clear" w:color="auto" w:fill="auto"/>
          </w:tcPr>
          <w:p w14:paraId="01488CA9" w14:textId="77777777" w:rsidR="006E0EE1" w:rsidRDefault="0053618B">
            <w:pPr>
              <w:pStyle w:val="Compact"/>
              <w:spacing w:line="240" w:lineRule="auto"/>
            </w:pPr>
            <w:r>
              <w:t>19</w:t>
            </w:r>
          </w:p>
        </w:tc>
      </w:tr>
      <w:tr w:rsidR="006E0EE1" w14:paraId="63B75FF9" w14:textId="77777777">
        <w:tc>
          <w:tcPr>
            <w:tcW w:w="1230" w:type="dxa"/>
            <w:tcBorders>
              <w:top w:val="single" w:sz="6" w:space="0" w:color="00000A"/>
              <w:bottom w:val="single" w:sz="6" w:space="0" w:color="00000A"/>
            </w:tcBorders>
            <w:shd w:val="clear" w:color="auto" w:fill="auto"/>
          </w:tcPr>
          <w:p w14:paraId="22D26F93"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7E0F1C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24C1E953" w14:textId="77777777" w:rsidR="006E0EE1" w:rsidRDefault="0053618B">
            <w:pPr>
              <w:pStyle w:val="Compact"/>
              <w:spacing w:line="240" w:lineRule="auto"/>
              <w:rPr>
                <w:i/>
                <w:lang w:val="fi-FI"/>
              </w:rPr>
            </w:pPr>
            <w:r>
              <w:rPr>
                <w:i/>
                <w:lang w:val="fi-FI"/>
              </w:rPr>
              <w:t>ei predikaatti, ei subjekti, ei osana kompleksista lauseketta</w:t>
            </w:r>
          </w:p>
        </w:tc>
        <w:tc>
          <w:tcPr>
            <w:tcW w:w="625" w:type="dxa"/>
            <w:tcBorders>
              <w:top w:val="single" w:sz="6" w:space="0" w:color="00000A"/>
              <w:bottom w:val="single" w:sz="6" w:space="0" w:color="00000A"/>
            </w:tcBorders>
            <w:shd w:val="clear" w:color="auto" w:fill="auto"/>
          </w:tcPr>
          <w:p w14:paraId="3E20CE53" w14:textId="77777777" w:rsidR="006E0EE1" w:rsidRDefault="0053618B">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0B981056" w14:textId="77777777" w:rsidR="006E0EE1" w:rsidRDefault="0053618B">
            <w:pPr>
              <w:pStyle w:val="Compact"/>
              <w:spacing w:line="240" w:lineRule="auto"/>
            </w:pPr>
            <w:r>
              <w:t>10</w:t>
            </w:r>
          </w:p>
        </w:tc>
      </w:tr>
    </w:tbl>
    <w:p w14:paraId="0CE9BE29" w14:textId="77777777" w:rsidR="006E0EE1" w:rsidRDefault="006E0EE1">
      <w:pPr>
        <w:pStyle w:val="Compact"/>
        <w:spacing w:line="240" w:lineRule="auto"/>
      </w:pPr>
    </w:p>
    <w:p w14:paraId="7E30D12E" w14:textId="77777777" w:rsidR="006E0EE1" w:rsidRPr="000674B3" w:rsidRDefault="0053618B">
      <w:pPr>
        <w:pStyle w:val="BodyText"/>
        <w:rPr>
          <w:lang w:val="fi-FI"/>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Ryhmä 3 taas voidaan määritellä ennen kaikkea aikamuodon pohjalta: siihen kuuluvat tapaukset, joissa verbi on pluskvamperfektissä.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14:paraId="31D5CAF2" w14:textId="77777777" w:rsidR="006E0EE1" w:rsidRDefault="006E0EE1">
      <w:pPr>
        <w:pStyle w:val="Compact"/>
        <w:rPr>
          <w:lang w:val="fi-FI"/>
        </w:rPr>
      </w:pPr>
    </w:p>
    <w:p w14:paraId="71D77BDB" w14:textId="77777777" w:rsidR="006E0EE1" w:rsidRDefault="0053618B">
      <w:pPr>
        <w:pStyle w:val="Heading1"/>
        <w:rPr>
          <w:lang w:val="fi-FI"/>
        </w:rPr>
      </w:pPr>
      <w:bookmarkStart w:id="9" w:name="paatelmat"/>
      <w:bookmarkEnd w:id="9"/>
      <w:r>
        <w:rPr>
          <w:lang w:val="fi-FI"/>
        </w:rPr>
        <w:t>Päätelmät</w:t>
      </w:r>
    </w:p>
    <w:p w14:paraId="72B76782" w14:textId="77777777" w:rsidR="006E0EE1" w:rsidRDefault="006E0EE1">
      <w:pPr>
        <w:pStyle w:val="Compact"/>
        <w:rPr>
          <w:lang w:val="fi-FI"/>
        </w:rPr>
      </w:pPr>
    </w:p>
    <w:p w14:paraId="010AD640" w14:textId="77777777" w:rsidR="006E0EE1" w:rsidRDefault="0053618B">
      <w:pPr>
        <w:pStyle w:val="FirstParagraph"/>
        <w:rPr>
          <w:lang w:val="fi-FI"/>
        </w:rPr>
      </w:pPr>
      <w:r>
        <w:rPr>
          <w:lang w:val="fi-FI"/>
        </w:rPr>
        <w:t>Tarkastelimme tässä tutkimuksessa tekstikappaleen topiikin muodostumista korpusvetoisesti, kahdella menetelmällä. Tavoitteenamme oli selvittää, millaisia tapoja yliopisto-opiskelijat käyttävät matkaraporteissaan saman topiikin asettamiseen ja miten näitä tapoja voidaan määritellä toisaalta funktionaalisesti, toisaalta syntaktisesti.</w:t>
      </w:r>
    </w:p>
    <w:p w14:paraId="17C9F7A5" w14:textId="77777777" w:rsidR="006E0EE1" w:rsidRDefault="006E0EE1">
      <w:pPr>
        <w:pStyle w:val="Compact"/>
        <w:spacing w:line="240" w:lineRule="auto"/>
        <w:rPr>
          <w:lang w:val="fi-FI"/>
        </w:rPr>
      </w:pPr>
    </w:p>
    <w:p w14:paraId="3A2E36BB" w14:textId="77777777" w:rsidR="006E0EE1" w:rsidRDefault="0053618B">
      <w:pPr>
        <w:pStyle w:val="BodyText"/>
        <w:rPr>
          <w:lang w:val="fi-FI"/>
        </w:rPr>
      </w:pPr>
      <w:r>
        <w:rPr>
          <w:lang w:val="fi-FI"/>
        </w:rPr>
        <w:t xml:space="preserve">Tutkimuksen aineistona oli yliopisto-opiskelijoiden kirjoittamista matkakertomuksista koostettu korpus, ja osa artikkelin löydöksistä liittyykin eittämättä myös tekstilajille ominaisiin ilmaisutapoihin, vaikka tutkimuksen keskiössä olivat virkkeet ja niiden väliset </w:t>
      </w:r>
      <w:r>
        <w:rPr>
          <w:lang w:val="fi-FI"/>
        </w:rPr>
        <w:lastRenderedPageBreak/>
        <w:t>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19F67559" w14:textId="77777777" w:rsidR="006E0EE1" w:rsidRDefault="006E0EE1">
      <w:pPr>
        <w:pStyle w:val="Compact"/>
        <w:spacing w:line="240" w:lineRule="auto"/>
        <w:rPr>
          <w:lang w:val="fi-FI"/>
        </w:rPr>
      </w:pPr>
    </w:p>
    <w:p w14:paraId="1F008531" w14:textId="5D6348B1" w:rsidR="006E0EE1" w:rsidRPr="000674B3" w:rsidRDefault="0053618B">
      <w:pPr>
        <w:pStyle w:val="BodyText"/>
        <w:rPr>
          <w:lang w:val="fi-FI"/>
        </w:rPr>
      </w:pPr>
      <w:r>
        <w:rPr>
          <w:lang w:val="fi-FI"/>
        </w:rPr>
        <w:t>Laadullisen analyysin tuloksena erotimme 13 erilaista tapaa toteuttaa kappaleenalkuinen siirtymä topiikista toiseen. Pääpiirteissään näiden 13 ryhmän eroavaisuudet palautuvat siihen, millaisessa suhteessa aloitusvirkkeessä esitetty topiikki on aiempaan tekstiin, millaisesta näkökulmasta käsin kirjoittaja lähestyy tekstinsä aihetta ja siihen, miten aikaa ja paikkaa on käytetty topiikin ankkuroimiseen</w:t>
      </w:r>
      <w:r w:rsidR="00034429">
        <w:rPr>
          <w:lang w:val="fi-FI"/>
        </w:rPr>
        <w:t xml:space="preserve">. Saman suuntaisia havaintoja </w:t>
      </w:r>
      <w:r w:rsidR="00C7500A">
        <w:rPr>
          <w:lang w:val="fi-FI"/>
        </w:rPr>
        <w:t xml:space="preserve">on tehty </w:t>
      </w:r>
      <w:r w:rsidR="00034429">
        <w:rPr>
          <w:lang w:val="fi-FI"/>
        </w:rPr>
        <w:t xml:space="preserve">retorisen rakenteen kehyksessä (ks. </w:t>
      </w:r>
      <w:r w:rsidR="00142F74">
        <w:rPr>
          <w:lang w:val="fi-FI"/>
        </w:rPr>
        <w:t xml:space="preserve">Komppa </w:t>
      </w:r>
      <w:r w:rsidR="00C7500A">
        <w:rPr>
          <w:lang w:val="fi-FI"/>
        </w:rPr>
        <w:t>2012: 158–</w:t>
      </w:r>
      <w:r w:rsidR="00034429">
        <w:rPr>
          <w:lang w:val="fi-FI"/>
        </w:rPr>
        <w:t>66)</w:t>
      </w:r>
      <w:r>
        <w:rPr>
          <w:lang w:val="fi-FI"/>
        </w:rPr>
        <w:t>. Tilastollisessa rakenteiden tason analyysissa monet laadullisen analyysin tuloksena laadituista ryhmistä pystyttiin lopulta päättelemään hyödyntämällä kolmea yksinkertaista muuttujaa: predikaatin persoonaa ja aikamuotoa sekä indikaattorisanan dependenssiroolia.</w:t>
      </w:r>
    </w:p>
    <w:p w14:paraId="72026291" w14:textId="77777777" w:rsidR="006E0EE1" w:rsidRDefault="006E0EE1">
      <w:pPr>
        <w:pStyle w:val="Compact"/>
        <w:spacing w:line="240" w:lineRule="auto"/>
        <w:rPr>
          <w:lang w:val="fi-FI"/>
        </w:rPr>
      </w:pPr>
    </w:p>
    <w:p w14:paraId="608C569A" w14:textId="58A0A9AC" w:rsidR="006E0EE1" w:rsidRPr="000674B3" w:rsidRDefault="0053618B">
      <w:pPr>
        <w:pStyle w:val="BodyText"/>
        <w:rPr>
          <w:lang w:val="fi-FI"/>
        </w:rPr>
      </w:pPr>
      <w:r>
        <w:rPr>
          <w:lang w:val="fi-FI"/>
        </w:rPr>
        <w:t>Esimerkiksi tekstilajeja tai argumentointia käsitellessään opettajan tai oppimateriaalin tekijän on usein turvauduttava melko abstrakteihin komponentteihin ja määritelmiin. Yhtenä tämän tutkimuksen tuloksena ovatkin funktionaalisten kuvausten lisäksi löydetyt syntaktiset tunnuspiirteet, jotka tarjoavat vaihtoehtoisen lähestymistavan kappaleiden rakentamisen opettamiseen ja omaksumiseen. Konkreettisiin kielenaineksiin viittaavat ohjeet ja mallit voivat olla lähestyttävämpiä kuin abstraktit kuvaukset siitä, minkälaisia kappaleiden tulisi olla. Tässä tuotetut ryhmittelyt voisivat toimia myös lähtölaukauksena myös erilaisia todellisista teksteistä poimittuja mallirakenteita esittelev</w:t>
      </w:r>
      <w:r w:rsidR="00C7500A">
        <w:rPr>
          <w:lang w:val="fi-FI"/>
        </w:rPr>
        <w:t>älle fraasipankille (vrt. Chitez, Rapp &amp; Kruse</w:t>
      </w:r>
      <w:r>
        <w:rPr>
          <w:lang w:val="fi-FI"/>
        </w:rPr>
        <w:t xml:space="preserve"> 2015). Juuri tällaiset materiaalit istuvat hyvin ajatukseen uudesta kirjoittajasta, joka ei niinkään kysy, miten asiat pitäisi tehdä, vaan etsii malleja siitä, millä eri tavoilla on jo tehty.</w:t>
      </w:r>
      <w:r w:rsidRPr="000674B3">
        <w:rPr>
          <w:lang w:val="fi-FI"/>
        </w:rPr>
        <w:br w:type="page"/>
      </w:r>
    </w:p>
    <w:p w14:paraId="02E32A97" w14:textId="78BF522D" w:rsidR="006E0EE1" w:rsidRDefault="0053618B">
      <w:pPr>
        <w:pStyle w:val="Heading1"/>
      </w:pPr>
      <w:r>
        <w:lastRenderedPageBreak/>
        <w:t>Kirjallisuus</w:t>
      </w:r>
    </w:p>
    <w:p w14:paraId="5FE591C2" w14:textId="77777777" w:rsidR="006E0EE1" w:rsidRDefault="006E0EE1">
      <w:pPr>
        <w:pStyle w:val="Compact"/>
      </w:pPr>
    </w:p>
    <w:p w14:paraId="0515B472" w14:textId="77777777" w:rsidR="006E0EE1" w:rsidRDefault="0053618B">
      <w:pPr>
        <w:pStyle w:val="Bibliography"/>
      </w:pPr>
      <w:r>
        <w:t xml:space="preserve">Baayen, R. H. 2012. </w:t>
      </w:r>
      <w:r>
        <w:rPr>
          <w:i/>
        </w:rPr>
        <w:t>Analyzing Linguistic Data: A Practical Introduction to Statistics using R</w:t>
      </w:r>
      <w:r>
        <w:t>. Cambridge: Cambridge university press.</w:t>
      </w:r>
    </w:p>
    <w:p w14:paraId="2CB83249" w14:textId="77777777" w:rsidR="006E0EE1" w:rsidRDefault="006E0EE1">
      <w:pPr>
        <w:pStyle w:val="Bibliography"/>
      </w:pPr>
    </w:p>
    <w:p w14:paraId="316DEF31" w14:textId="77777777" w:rsidR="006E0EE1" w:rsidRDefault="0053618B">
      <w:pPr>
        <w:pStyle w:val="Bibliography"/>
      </w:pPr>
      <w:r>
        <w:t xml:space="preserve">Bhatia, V. K. 2012. Interdiscursivity in Academic Genres. </w:t>
      </w:r>
      <w:r w:rsidRPr="000674B3">
        <w:rPr>
          <w:lang w:val="fi-FI"/>
        </w:rPr>
        <w:t xml:space="preserve">Teoksessa C. Benkenkotter, V. K. Bhatia, &amp; M. Gotti (toim.) </w:t>
      </w:r>
      <w:r>
        <w:rPr>
          <w:i/>
        </w:rPr>
        <w:t>Insights into academic genres</w:t>
      </w:r>
      <w:r>
        <w:t>. Linguistic insights 160. Bern: Peter Lang, 47–65.</w:t>
      </w:r>
    </w:p>
    <w:p w14:paraId="617DE804" w14:textId="77777777" w:rsidR="006E0EE1" w:rsidRDefault="006E0EE1">
      <w:pPr>
        <w:pStyle w:val="Bibliography"/>
      </w:pPr>
    </w:p>
    <w:p w14:paraId="363ACAA7" w14:textId="71C1DC52" w:rsidR="006E0EE1" w:rsidRDefault="0053618B">
      <w:pPr>
        <w:pStyle w:val="Bibliography"/>
      </w:pPr>
      <w:r>
        <w:t xml:space="preserve">Chafe, W. 1987. Cognitive constraints on information flow. </w:t>
      </w:r>
      <w:r w:rsidRPr="00E03A40">
        <w:rPr>
          <w:lang w:val="fi-FI"/>
        </w:rPr>
        <w:t xml:space="preserve">Teoksessa R. S. Tomlin (toim.) </w:t>
      </w:r>
      <w:r>
        <w:rPr>
          <w:i/>
        </w:rPr>
        <w:t>Coher</w:t>
      </w:r>
      <w:r w:rsidR="00E85B40">
        <w:rPr>
          <w:i/>
        </w:rPr>
        <w:t>ence and Grounding in Discourse</w:t>
      </w:r>
      <w:r>
        <w:rPr>
          <w:i/>
        </w:rPr>
        <w:t>: Outcome of a Symposium, Eugene, Oregon, June 1984.</w:t>
      </w:r>
      <w:r>
        <w:t xml:space="preserve"> Typological Studies in Language 11. Amsterdam: John Benjamins, 21–25.</w:t>
      </w:r>
    </w:p>
    <w:p w14:paraId="087D4369" w14:textId="77777777" w:rsidR="006E0EE1" w:rsidRDefault="006E0EE1">
      <w:pPr>
        <w:pStyle w:val="Bibliography"/>
      </w:pPr>
    </w:p>
    <w:p w14:paraId="488FC559" w14:textId="77777777" w:rsidR="006E0EE1" w:rsidRDefault="0053618B">
      <w:pPr>
        <w:pStyle w:val="Bibliography"/>
      </w:pPr>
      <w:r w:rsidRPr="00250921">
        <w:t xml:space="preserve">Chitez, M., C. Rapp &amp; O. Kruse 2015. </w:t>
      </w:r>
      <w:r>
        <w:t xml:space="preserve">Corpus-supported academic writing: how can technology help? Teoksessa F. Helm L. Bradley &amp; S. Thouësny. (toim.) </w:t>
      </w:r>
      <w:r>
        <w:rPr>
          <w:i/>
        </w:rPr>
        <w:t>Critical CALL-Proceedings of the 2015 EUROCALL Conference, Padova, Italy,</w:t>
      </w:r>
      <w:r>
        <w:t>. Dublin, Ireland: Research-publishing.net.</w:t>
      </w:r>
    </w:p>
    <w:p w14:paraId="4E92B5A2" w14:textId="77777777" w:rsidR="006E0EE1" w:rsidRDefault="006E0EE1">
      <w:pPr>
        <w:pStyle w:val="Bibliography"/>
      </w:pPr>
    </w:p>
    <w:p w14:paraId="6D4EDA92" w14:textId="77777777" w:rsidR="006E0EE1" w:rsidRDefault="0053618B">
      <w:pPr>
        <w:pStyle w:val="Bibliography"/>
      </w:pPr>
      <w:r>
        <w:t xml:space="preserve">Dik, S. C. 1989. </w:t>
      </w:r>
      <w:r>
        <w:rPr>
          <w:i/>
        </w:rPr>
        <w:t>The Theory of Functional Grammar, Part I: The Structure of the Clause</w:t>
      </w:r>
      <w:r>
        <w:t>. Functional grammar series 9. Dordrecht: Foris Publications.</w:t>
      </w:r>
    </w:p>
    <w:p w14:paraId="05240143" w14:textId="77777777" w:rsidR="006E0EE1" w:rsidRDefault="006E0EE1">
      <w:pPr>
        <w:pStyle w:val="Bibliography"/>
      </w:pPr>
    </w:p>
    <w:p w14:paraId="5151224F" w14:textId="77777777" w:rsidR="006E0EE1" w:rsidRPr="000674B3" w:rsidRDefault="0053618B">
      <w:pPr>
        <w:pStyle w:val="Bibliography"/>
        <w:rPr>
          <w:lang w:val="es-ES"/>
        </w:rPr>
      </w:pPr>
      <w:r>
        <w:t xml:space="preserve">Guijarro, A. J. M. 2001. Topicality chains in two discourse genres. </w:t>
      </w:r>
      <w:r w:rsidRPr="000674B3">
        <w:rPr>
          <w:i/>
          <w:lang w:val="es-ES"/>
        </w:rPr>
        <w:t>Estudios Ingleses de la Universidad Complutense</w:t>
      </w:r>
      <w:r w:rsidRPr="000674B3">
        <w:rPr>
          <w:lang w:val="es-ES"/>
        </w:rPr>
        <w:t xml:space="preserve"> (9), 103–128. </w:t>
      </w:r>
      <w:hyperlink r:id="rId9">
        <w:r w:rsidRPr="00250921">
          <w:rPr>
            <w:rStyle w:val="InternetLink"/>
            <w:lang w:val="es-ES"/>
          </w:rPr>
          <w:t>http://revistas.ucm.es/index.php/EIUC/article/view/EIUC0101110103A</w:t>
        </w:r>
      </w:hyperlink>
      <w:hyperlink>
        <w:r w:rsidRPr="000674B3">
          <w:rPr>
            <w:lang w:val="es-ES"/>
          </w:rPr>
          <w:t>.</w:t>
        </w:r>
      </w:hyperlink>
    </w:p>
    <w:p w14:paraId="309E08AB" w14:textId="77777777" w:rsidR="006E0EE1" w:rsidRPr="000674B3" w:rsidRDefault="006E0EE1">
      <w:pPr>
        <w:pStyle w:val="Bibliography"/>
        <w:rPr>
          <w:lang w:val="es-ES"/>
        </w:rPr>
      </w:pPr>
    </w:p>
    <w:p w14:paraId="39BF450A" w14:textId="77777777" w:rsidR="006E0EE1" w:rsidRDefault="0053618B">
      <w:pPr>
        <w:pStyle w:val="Bibliography"/>
      </w:pPr>
      <w:r w:rsidRPr="000674B3">
        <w:rPr>
          <w:lang w:val="fi-FI"/>
        </w:rPr>
        <w:t xml:space="preserve">Haverinen, K., J. Nyblom, T. Viljanen, V. Laippala, S. Kohonen, A. Missilä, S. Ojala, T. Salakoski &amp; F. Ginter 2014. </w:t>
      </w:r>
      <w:r>
        <w:t xml:space="preserve">Building the essential resources for Finnish: the Turku Dependency Treebank. </w:t>
      </w:r>
      <w:r>
        <w:rPr>
          <w:i/>
        </w:rPr>
        <w:t>Language Resources and Evaluation</w:t>
      </w:r>
      <w:r>
        <w:t xml:space="preserve"> </w:t>
      </w:r>
      <w:r>
        <w:rPr>
          <w:i/>
        </w:rPr>
        <w:t>48</w:t>
      </w:r>
      <w:r>
        <w:t xml:space="preserve"> (3), 1–39.</w:t>
      </w:r>
    </w:p>
    <w:p w14:paraId="79C85DF5" w14:textId="77777777" w:rsidR="006E0EE1" w:rsidRDefault="006E0EE1">
      <w:pPr>
        <w:pStyle w:val="Bibliography"/>
      </w:pPr>
    </w:p>
    <w:p w14:paraId="16C96B3B" w14:textId="77777777" w:rsidR="006E0EE1" w:rsidRPr="000674B3" w:rsidRDefault="0053618B">
      <w:pPr>
        <w:pStyle w:val="Bibliography"/>
        <w:rPr>
          <w:lang w:val="fi-FI"/>
        </w:rPr>
      </w:pPr>
      <w:r>
        <w:t xml:space="preserve">Hiippala, T. 2013. </w:t>
      </w:r>
      <w:r>
        <w:rPr>
          <w:i/>
        </w:rPr>
        <w:t>Modelling the structure of a multimodal artefact</w:t>
      </w:r>
      <w:r>
        <w:t xml:space="preserve">. </w:t>
      </w:r>
      <w:r w:rsidRPr="000674B3">
        <w:rPr>
          <w:lang w:val="fi-FI"/>
        </w:rPr>
        <w:t xml:space="preserve">Helsinki: Helsingin yliopisto. </w:t>
      </w:r>
      <w:hyperlink r:id="rId10">
        <w:r w:rsidRPr="000674B3">
          <w:rPr>
            <w:rStyle w:val="InternetLink"/>
            <w:lang w:val="fi-FI"/>
          </w:rPr>
          <w:t>URN:ISBN:978-952-10-9427-9</w:t>
        </w:r>
      </w:hyperlink>
      <w:r w:rsidRPr="000674B3">
        <w:rPr>
          <w:lang w:val="fi-FI"/>
        </w:rPr>
        <w:t>.</w:t>
      </w:r>
    </w:p>
    <w:p w14:paraId="48236736" w14:textId="77777777" w:rsidR="006E0EE1" w:rsidRPr="000674B3" w:rsidRDefault="006E0EE1">
      <w:pPr>
        <w:pStyle w:val="Bibliography"/>
        <w:rPr>
          <w:lang w:val="fi-FI"/>
        </w:rPr>
      </w:pPr>
    </w:p>
    <w:p w14:paraId="113B65FA" w14:textId="77777777" w:rsidR="006E0EE1" w:rsidRDefault="0053618B">
      <w:pPr>
        <w:pStyle w:val="Bibliography"/>
      </w:pPr>
      <w:r w:rsidRPr="000674B3">
        <w:rPr>
          <w:lang w:val="fi-FI"/>
        </w:rPr>
        <w:t xml:space="preserve">Hothorn, T., K. Hornik &amp; A. Zeileis 2006. </w:t>
      </w:r>
      <w:r>
        <w:t xml:space="preserve">Unbiased Recursive Partitioning: A Conditional Inference Framework. </w:t>
      </w:r>
      <w:r>
        <w:rPr>
          <w:i/>
        </w:rPr>
        <w:t>Journal of Computational and Graphical Statistics</w:t>
      </w:r>
      <w:r>
        <w:t xml:space="preserve"> </w:t>
      </w:r>
      <w:r>
        <w:rPr>
          <w:i/>
        </w:rPr>
        <w:t>15</w:t>
      </w:r>
      <w:r>
        <w:t xml:space="preserve"> (3), 651–674.</w:t>
      </w:r>
    </w:p>
    <w:p w14:paraId="2EC3D5C1" w14:textId="77777777" w:rsidR="006E0EE1" w:rsidRDefault="006E0EE1">
      <w:pPr>
        <w:pStyle w:val="Bibliography"/>
      </w:pPr>
    </w:p>
    <w:p w14:paraId="29EC0DDA" w14:textId="77777777" w:rsidR="006E0EE1" w:rsidRPr="000674B3" w:rsidRDefault="0053618B">
      <w:pPr>
        <w:pStyle w:val="Bibliography"/>
        <w:rPr>
          <w:lang w:val="fi-FI"/>
        </w:rPr>
      </w:pPr>
      <w:r>
        <w:t xml:space="preserve">Jisa, H. &amp; L. Tolchinsky 2009. Developing a personalized stance through linguistic means in typologically different languages. </w:t>
      </w:r>
      <w:r w:rsidRPr="000674B3">
        <w:rPr>
          <w:lang w:val="fi-FI"/>
        </w:rPr>
        <w:t xml:space="preserve">Written expository discourse. </w:t>
      </w:r>
      <w:r w:rsidRPr="000674B3">
        <w:rPr>
          <w:i/>
          <w:lang w:val="fi-FI"/>
        </w:rPr>
        <w:t>Written Language &amp; Literacy</w:t>
      </w:r>
      <w:r w:rsidRPr="000674B3">
        <w:rPr>
          <w:lang w:val="fi-FI"/>
        </w:rPr>
        <w:t xml:space="preserve"> </w:t>
      </w:r>
      <w:r w:rsidRPr="000674B3">
        <w:rPr>
          <w:i/>
          <w:lang w:val="fi-FI"/>
        </w:rPr>
        <w:t>12</w:t>
      </w:r>
      <w:r w:rsidRPr="000674B3">
        <w:rPr>
          <w:lang w:val="fi-FI"/>
        </w:rPr>
        <w:t xml:space="preserve"> (1), 1–25.</w:t>
      </w:r>
    </w:p>
    <w:p w14:paraId="5FDC3BA3" w14:textId="77777777" w:rsidR="006E0EE1" w:rsidRPr="000674B3" w:rsidRDefault="006E0EE1">
      <w:pPr>
        <w:pStyle w:val="Bibliography"/>
        <w:rPr>
          <w:lang w:val="fi-FI"/>
        </w:rPr>
      </w:pPr>
    </w:p>
    <w:p w14:paraId="1EE8B515" w14:textId="77777777" w:rsidR="006E0EE1" w:rsidRPr="000674B3" w:rsidRDefault="0053618B">
      <w:pPr>
        <w:pStyle w:val="Bibliography"/>
        <w:rPr>
          <w:lang w:val="fi-FI"/>
        </w:rPr>
      </w:pPr>
      <w:r w:rsidRPr="000674B3">
        <w:rPr>
          <w:lang w:val="fi-FI"/>
        </w:rPr>
        <w:t xml:space="preserve">Juvonen, R. 2014. </w:t>
      </w:r>
      <w:r w:rsidRPr="000674B3">
        <w:rPr>
          <w:i/>
          <w:lang w:val="fi-FI"/>
        </w:rPr>
        <w:t>Kirjoitelma ja tekijän ääni: kehystämisen yhdyslauseet suomenkielisen ylioppilasaineen dialogisuuden hallinnassa</w:t>
      </w:r>
      <w:r w:rsidRPr="000674B3">
        <w:rPr>
          <w:lang w:val="fi-FI"/>
        </w:rPr>
        <w:t xml:space="preserve">. Helsinki: Helsingin yliopisto. </w:t>
      </w:r>
      <w:hyperlink r:id="rId11">
        <w:r w:rsidRPr="000674B3">
          <w:rPr>
            <w:rStyle w:val="InternetLink"/>
            <w:lang w:val="fi-FI"/>
          </w:rPr>
          <w:t>URN:ISBN:978-951-51-0264-5</w:t>
        </w:r>
      </w:hyperlink>
      <w:r w:rsidRPr="000674B3">
        <w:rPr>
          <w:lang w:val="fi-FI"/>
        </w:rPr>
        <w:t>.</w:t>
      </w:r>
    </w:p>
    <w:p w14:paraId="6077AA70" w14:textId="77777777" w:rsidR="006E0EE1" w:rsidRPr="000674B3" w:rsidRDefault="006E0EE1">
      <w:pPr>
        <w:pStyle w:val="Bibliography"/>
        <w:rPr>
          <w:lang w:val="fi-FI"/>
        </w:rPr>
      </w:pPr>
    </w:p>
    <w:p w14:paraId="69D27349" w14:textId="77777777" w:rsidR="006E0EE1" w:rsidRPr="000674B3" w:rsidRDefault="0053618B">
      <w:pPr>
        <w:pStyle w:val="Bibliography"/>
        <w:rPr>
          <w:lang w:val="fi-FI"/>
        </w:rPr>
      </w:pPr>
      <w:r w:rsidRPr="000674B3">
        <w:rPr>
          <w:lang w:val="fi-FI"/>
        </w:rPr>
        <w:t xml:space="preserve">Ketokivi, M. 2015. </w:t>
      </w:r>
      <w:r w:rsidRPr="000674B3">
        <w:rPr>
          <w:i/>
          <w:lang w:val="fi-FI"/>
        </w:rPr>
        <w:t>Tilastollinen päättely ja tieteellinen argumentointi</w:t>
      </w:r>
      <w:r w:rsidRPr="000674B3">
        <w:rPr>
          <w:lang w:val="fi-FI"/>
        </w:rPr>
        <w:t>. Helsinki: Gaudeamus.</w:t>
      </w:r>
    </w:p>
    <w:p w14:paraId="499DA73D" w14:textId="77777777" w:rsidR="006E0EE1" w:rsidRPr="000674B3" w:rsidRDefault="006E0EE1">
      <w:pPr>
        <w:pStyle w:val="Bibliography"/>
        <w:rPr>
          <w:lang w:val="fi-FI"/>
        </w:rPr>
      </w:pPr>
    </w:p>
    <w:p w14:paraId="4025A255" w14:textId="77777777" w:rsidR="006E0EE1" w:rsidRPr="000674B3" w:rsidRDefault="0053618B">
      <w:pPr>
        <w:pStyle w:val="Bibliography"/>
        <w:rPr>
          <w:lang w:val="fi-FI"/>
        </w:rPr>
      </w:pPr>
      <w:r w:rsidRPr="000674B3">
        <w:rPr>
          <w:lang w:val="fi-FI"/>
        </w:rPr>
        <w:t xml:space="preserve">Komppa, J. 2012. </w:t>
      </w:r>
      <w:r w:rsidRPr="000674B3">
        <w:rPr>
          <w:i/>
          <w:lang w:val="fi-FI"/>
        </w:rPr>
        <w:t>Retorisen rakenteen teoria suomi toisena kielenä-ylioppilaskokeen kirjoitelman kokonaisrakenteen ja kappalejaon tarkastelussa</w:t>
      </w:r>
      <w:r w:rsidRPr="000674B3">
        <w:rPr>
          <w:lang w:val="fi-FI"/>
        </w:rPr>
        <w:t xml:space="preserve">. Helsinki: Helsingin yliopisto. </w:t>
      </w:r>
      <w:hyperlink r:id="rId12">
        <w:r w:rsidRPr="000674B3">
          <w:rPr>
            <w:rStyle w:val="InternetLink"/>
            <w:lang w:val="fi-FI"/>
          </w:rPr>
          <w:t>URN:ISBN:978-952-10-8164-4</w:t>
        </w:r>
      </w:hyperlink>
      <w:r w:rsidRPr="000674B3">
        <w:rPr>
          <w:lang w:val="fi-FI"/>
        </w:rPr>
        <w:t>.</w:t>
      </w:r>
    </w:p>
    <w:p w14:paraId="7ED1622E" w14:textId="77777777" w:rsidR="006E0EE1" w:rsidRPr="000674B3" w:rsidRDefault="006E0EE1">
      <w:pPr>
        <w:pStyle w:val="Bibliography"/>
        <w:rPr>
          <w:lang w:val="fi-FI"/>
        </w:rPr>
      </w:pPr>
    </w:p>
    <w:p w14:paraId="41B06D9B" w14:textId="77777777" w:rsidR="006E0EE1" w:rsidRPr="000674B3" w:rsidRDefault="0053618B">
      <w:pPr>
        <w:pStyle w:val="Bibliography"/>
        <w:rPr>
          <w:lang w:val="sv-SE"/>
        </w:rPr>
      </w:pPr>
      <w:r w:rsidRPr="000674B3">
        <w:rPr>
          <w:lang w:val="fi-FI"/>
        </w:rPr>
        <w:t xml:space="preserve">Koskenniemi, K., K. Lindén, L. Carlson, M. Vainio, A. Arppe, M. Lennes, H. Westerlund, M. Hyvärinen, I. Bartis, P. Nuolijärvi &amp; A. Piehl 2012. </w:t>
      </w:r>
      <w:r>
        <w:rPr>
          <w:i/>
        </w:rPr>
        <w:t>Suomen kieli digitaalisella aikakaudella – The Finnish Language in the Digital Age</w:t>
      </w:r>
      <w:r>
        <w:t xml:space="preserve">. </w:t>
      </w:r>
      <w:r w:rsidRPr="000674B3">
        <w:rPr>
          <w:lang w:val="sv-SE"/>
        </w:rPr>
        <w:t xml:space="preserve">Springer. </w:t>
      </w:r>
      <w:hyperlink r:id="rId13">
        <w:r w:rsidRPr="00250921">
          <w:rPr>
            <w:rStyle w:val="InternetLink"/>
            <w:lang w:val="sv-SE"/>
          </w:rPr>
          <w:t>http://www.meta-net.eu/whitepapers/volumes/finnish</w:t>
        </w:r>
      </w:hyperlink>
      <w:hyperlink>
        <w:r w:rsidRPr="000674B3">
          <w:rPr>
            <w:lang w:val="sv-SE"/>
          </w:rPr>
          <w:t>.</w:t>
        </w:r>
      </w:hyperlink>
    </w:p>
    <w:p w14:paraId="2869A68E" w14:textId="77777777" w:rsidR="006E0EE1" w:rsidRPr="000674B3" w:rsidRDefault="006E0EE1">
      <w:pPr>
        <w:pStyle w:val="Bibliography"/>
        <w:rPr>
          <w:lang w:val="sv-SE"/>
        </w:rPr>
      </w:pPr>
    </w:p>
    <w:p w14:paraId="782767DB" w14:textId="77777777" w:rsidR="006E0EE1" w:rsidRDefault="0053618B">
      <w:pPr>
        <w:pStyle w:val="Bibliography"/>
      </w:pPr>
      <w:r w:rsidRPr="000674B3">
        <w:rPr>
          <w:lang w:val="sv-SE"/>
        </w:rPr>
        <w:lastRenderedPageBreak/>
        <w:t xml:space="preserve">Lambrecht, K. 1996. </w:t>
      </w:r>
      <w:r>
        <w:rPr>
          <w:i/>
        </w:rPr>
        <w:t>Information structure and sentence form: Topic, focus, and the mental representations of discourse referents</w:t>
      </w:r>
      <w:r>
        <w:t>. Cambridge studies in linguistics 71. Cambridge: Cambridge university press.</w:t>
      </w:r>
    </w:p>
    <w:p w14:paraId="1AC82756" w14:textId="77777777" w:rsidR="006E0EE1" w:rsidRDefault="006E0EE1">
      <w:pPr>
        <w:pStyle w:val="Bibliography"/>
      </w:pPr>
    </w:p>
    <w:p w14:paraId="0B99BB94" w14:textId="77777777" w:rsidR="006E0EE1" w:rsidRPr="000674B3" w:rsidRDefault="0053618B">
      <w:pPr>
        <w:pStyle w:val="Bibliography"/>
        <w:rPr>
          <w:lang w:val="fi-FI"/>
        </w:rPr>
      </w:pPr>
      <w:r>
        <w:t xml:space="preserve">Levshina, N. 2015. </w:t>
      </w:r>
      <w:r>
        <w:rPr>
          <w:i/>
        </w:rPr>
        <w:t>How to do linguistics with R: Data exploration and statistical analysis</w:t>
      </w:r>
      <w:r>
        <w:t xml:space="preserve">. </w:t>
      </w:r>
      <w:r w:rsidRPr="000674B3">
        <w:rPr>
          <w:lang w:val="fi-FI"/>
        </w:rPr>
        <w:t>Amsterdam: John Benjamins.</w:t>
      </w:r>
    </w:p>
    <w:p w14:paraId="23BDCC1F" w14:textId="77777777" w:rsidR="006E0EE1" w:rsidRPr="000674B3" w:rsidRDefault="006E0EE1">
      <w:pPr>
        <w:pStyle w:val="Bibliography"/>
        <w:rPr>
          <w:lang w:val="fi-FI"/>
        </w:rPr>
      </w:pPr>
    </w:p>
    <w:p w14:paraId="434C934F" w14:textId="77777777" w:rsidR="006E0EE1" w:rsidRPr="000674B3" w:rsidRDefault="0053618B">
      <w:pPr>
        <w:pStyle w:val="Bibliography"/>
        <w:rPr>
          <w:lang w:val="fi-FI"/>
        </w:rPr>
      </w:pPr>
      <w:r w:rsidRPr="000674B3">
        <w:rPr>
          <w:lang w:val="fi-FI"/>
        </w:rPr>
        <w:t xml:space="preserve">Paldanius, H. 2017. Historian esseevastauksen funktionaalinen rakenne. Teoksessa S. Latomaa, E. Luukka, &amp; N. Lilja (toim.) </w:t>
      </w:r>
      <w:r w:rsidRPr="000674B3">
        <w:rPr>
          <w:i/>
          <w:lang w:val="fi-FI"/>
        </w:rPr>
        <w:t>AFinLAn vuosikirja 2017</w:t>
      </w:r>
      <w:r w:rsidRPr="000674B3">
        <w:rPr>
          <w:lang w:val="fi-FI"/>
        </w:rPr>
        <w:t>. Suomen soveltavan kielitieteen yhdistyksen julkaisuja 75. Jyväskylä: Suomen soveltavan kielitieteen yhdistys.</w:t>
      </w:r>
    </w:p>
    <w:p w14:paraId="6BBC1391" w14:textId="77777777" w:rsidR="006E0EE1" w:rsidRPr="000674B3" w:rsidRDefault="006E0EE1">
      <w:pPr>
        <w:pStyle w:val="Bibliography"/>
        <w:rPr>
          <w:lang w:val="fi-FI"/>
        </w:rPr>
      </w:pPr>
    </w:p>
    <w:p w14:paraId="294781A9" w14:textId="77777777" w:rsidR="006E0EE1" w:rsidRPr="000674B3" w:rsidRDefault="0053618B">
      <w:pPr>
        <w:pStyle w:val="Bibliography"/>
        <w:rPr>
          <w:lang w:val="fi-FI"/>
        </w:rPr>
      </w:pPr>
      <w:r>
        <w:t xml:space="preserve">Paltridge, B. 1997. </w:t>
      </w:r>
      <w:r>
        <w:rPr>
          <w:i/>
        </w:rPr>
        <w:t>Genre, frames and writing in research settings</w:t>
      </w:r>
      <w:r>
        <w:t xml:space="preserve">. </w:t>
      </w:r>
      <w:r w:rsidRPr="000674B3">
        <w:rPr>
          <w:lang w:val="fi-FI"/>
        </w:rPr>
        <w:t>Amsterdam: John Benjamins.</w:t>
      </w:r>
    </w:p>
    <w:p w14:paraId="3745FE19" w14:textId="77777777" w:rsidR="006E0EE1" w:rsidRPr="000674B3" w:rsidRDefault="006E0EE1">
      <w:pPr>
        <w:pStyle w:val="Bibliography"/>
        <w:rPr>
          <w:lang w:val="fi-FI"/>
        </w:rPr>
      </w:pPr>
    </w:p>
    <w:p w14:paraId="1331C66C" w14:textId="77777777" w:rsidR="006E0EE1" w:rsidRPr="000674B3" w:rsidRDefault="0053618B">
      <w:pPr>
        <w:pStyle w:val="Bibliography"/>
        <w:rPr>
          <w:lang w:val="fi-FI"/>
        </w:rPr>
      </w:pPr>
      <w:r w:rsidRPr="000674B3">
        <w:rPr>
          <w:lang w:val="fi-FI"/>
        </w:rPr>
        <w:t xml:space="preserve">Shore, S. 2008. Lauseiden tekstuaalisesta jäsennyksestä. </w:t>
      </w:r>
      <w:r w:rsidRPr="000674B3">
        <w:rPr>
          <w:i/>
          <w:lang w:val="fi-FI"/>
        </w:rPr>
        <w:t>Virittäjä</w:t>
      </w:r>
      <w:r w:rsidRPr="000674B3">
        <w:rPr>
          <w:lang w:val="fi-FI"/>
        </w:rPr>
        <w:t xml:space="preserve"> </w:t>
      </w:r>
      <w:r w:rsidRPr="000674B3">
        <w:rPr>
          <w:i/>
          <w:lang w:val="fi-FI"/>
        </w:rPr>
        <w:t>112</w:t>
      </w:r>
      <w:r w:rsidRPr="000674B3">
        <w:rPr>
          <w:lang w:val="fi-FI"/>
        </w:rPr>
        <w:t xml:space="preserve"> (1), 24–65.</w:t>
      </w:r>
    </w:p>
    <w:p w14:paraId="7795DFB1" w14:textId="77777777" w:rsidR="006E0EE1" w:rsidRPr="000674B3" w:rsidRDefault="006E0EE1">
      <w:pPr>
        <w:pStyle w:val="Bibliography"/>
        <w:rPr>
          <w:lang w:val="fi-FI"/>
        </w:rPr>
      </w:pPr>
    </w:p>
    <w:p w14:paraId="4BB38DEC" w14:textId="620EFA59" w:rsidR="006E0EE1" w:rsidRDefault="0053618B">
      <w:pPr>
        <w:pStyle w:val="Bibliography"/>
        <w:rPr>
          <w:lang w:val="fi-FI"/>
        </w:rPr>
      </w:pPr>
      <w:r w:rsidRPr="000674B3">
        <w:rPr>
          <w:lang w:val="fi-FI"/>
        </w:rPr>
        <w:t xml:space="preserve">Smith, C. G. 2008. </w:t>
      </w:r>
      <w:r>
        <w:t xml:space="preserve">Braddock revisited: The frequency and placement of topic sentences in academic writing. </w:t>
      </w:r>
      <w:r w:rsidRPr="000674B3">
        <w:rPr>
          <w:i/>
          <w:lang w:val="fi-FI"/>
        </w:rPr>
        <w:t>The Reading Matrix</w:t>
      </w:r>
      <w:r w:rsidRPr="000674B3">
        <w:rPr>
          <w:lang w:val="fi-FI"/>
        </w:rPr>
        <w:t xml:space="preserve"> </w:t>
      </w:r>
      <w:r w:rsidRPr="000674B3">
        <w:rPr>
          <w:i/>
          <w:lang w:val="fi-FI"/>
        </w:rPr>
        <w:t>8</w:t>
      </w:r>
      <w:r w:rsidRPr="000674B3">
        <w:rPr>
          <w:lang w:val="fi-FI"/>
        </w:rPr>
        <w:t xml:space="preserve"> (1), 78–95.</w:t>
      </w:r>
    </w:p>
    <w:p w14:paraId="73A70A69" w14:textId="334ED1D0" w:rsidR="00E03A40" w:rsidRDefault="00E03A40">
      <w:pPr>
        <w:pStyle w:val="Bibliography"/>
        <w:rPr>
          <w:lang w:val="fi-FI"/>
        </w:rPr>
      </w:pPr>
    </w:p>
    <w:p w14:paraId="71D3DADF" w14:textId="31B7971B" w:rsidR="00E03A40" w:rsidRPr="000674B3" w:rsidRDefault="00E03A40">
      <w:pPr>
        <w:pStyle w:val="Bibliography"/>
        <w:rPr>
          <w:lang w:val="fi-FI"/>
        </w:rPr>
      </w:pPr>
      <w:r w:rsidRPr="00E03A40">
        <w:rPr>
          <w:lang w:val="fi-FI"/>
        </w:rPr>
        <w:t>VISK = A</w:t>
      </w:r>
      <w:r>
        <w:rPr>
          <w:lang w:val="fi-FI"/>
        </w:rPr>
        <w:t>.</w:t>
      </w:r>
      <w:r w:rsidRPr="00E03A40">
        <w:rPr>
          <w:lang w:val="fi-FI"/>
        </w:rPr>
        <w:t xml:space="preserve"> Hakulinen, M</w:t>
      </w:r>
      <w:r>
        <w:rPr>
          <w:lang w:val="fi-FI"/>
        </w:rPr>
        <w:t>.</w:t>
      </w:r>
      <w:r w:rsidRPr="00E03A40">
        <w:rPr>
          <w:lang w:val="fi-FI"/>
        </w:rPr>
        <w:t xml:space="preserve"> Vilkuna, </w:t>
      </w:r>
      <w:r>
        <w:rPr>
          <w:lang w:val="fi-FI"/>
        </w:rPr>
        <w:t>R.</w:t>
      </w:r>
      <w:r w:rsidRPr="00E03A40">
        <w:rPr>
          <w:lang w:val="fi-FI"/>
        </w:rPr>
        <w:t xml:space="preserve"> Korhonen, </w:t>
      </w:r>
      <w:r>
        <w:rPr>
          <w:lang w:val="fi-FI"/>
        </w:rPr>
        <w:t>V.</w:t>
      </w:r>
      <w:r w:rsidRPr="00E03A40">
        <w:rPr>
          <w:lang w:val="fi-FI"/>
        </w:rPr>
        <w:t xml:space="preserve"> Koivisto, </w:t>
      </w:r>
      <w:r>
        <w:rPr>
          <w:lang w:val="fi-FI"/>
        </w:rPr>
        <w:t xml:space="preserve">T.R. </w:t>
      </w:r>
      <w:r w:rsidRPr="00E03A40">
        <w:rPr>
          <w:lang w:val="fi-FI"/>
        </w:rPr>
        <w:t xml:space="preserve">Heinonen </w:t>
      </w:r>
      <w:r>
        <w:rPr>
          <w:lang w:val="fi-FI"/>
        </w:rPr>
        <w:t>&amp; I.</w:t>
      </w:r>
      <w:r w:rsidRPr="00E03A40">
        <w:rPr>
          <w:lang w:val="fi-FI"/>
        </w:rPr>
        <w:t xml:space="preserve"> Alho 2004: Iso suomen kielioppi. Helsinki: Suomalaisen Kirjallisuuden Seura. Verkkoversio</w:t>
      </w:r>
      <w:r>
        <w:rPr>
          <w:lang w:val="fi-FI"/>
        </w:rPr>
        <w:t xml:space="preserve">. </w:t>
      </w:r>
      <w:r w:rsidRPr="00E03A40">
        <w:rPr>
          <w:lang w:val="fi-FI"/>
        </w:rPr>
        <w:t>Saatavi</w:t>
      </w:r>
      <w:r>
        <w:rPr>
          <w:lang w:val="fi-FI"/>
        </w:rPr>
        <w:t>lla osoitteessa</w:t>
      </w:r>
      <w:r w:rsidRPr="00E03A40">
        <w:rPr>
          <w:lang w:val="fi-FI"/>
        </w:rPr>
        <w:t xml:space="preserve"> http://scripta.kotus.fi/visk URN:ISBN:978-952-5446-35-7</w:t>
      </w:r>
      <w:r>
        <w:rPr>
          <w:lang w:val="fi-FI"/>
        </w:rPr>
        <w:t xml:space="preserve"> [luettu 1.2.2018].</w:t>
      </w:r>
      <w:bookmarkStart w:id="10" w:name="_GoBack"/>
      <w:bookmarkEnd w:id="10"/>
    </w:p>
    <w:p w14:paraId="4258840E" w14:textId="77777777" w:rsidR="006E0EE1" w:rsidRPr="000674B3" w:rsidRDefault="006E0EE1">
      <w:pPr>
        <w:pStyle w:val="Bibliography"/>
        <w:rPr>
          <w:lang w:val="fi-FI"/>
        </w:rPr>
      </w:pPr>
    </w:p>
    <w:p w14:paraId="58CEE773" w14:textId="77777777" w:rsidR="006E0EE1" w:rsidRDefault="0053618B">
      <w:pPr>
        <w:pStyle w:val="Bibliography"/>
      </w:pPr>
      <w:r w:rsidRPr="00250921">
        <w:rPr>
          <w:lang w:val="fi-FI"/>
        </w:rPr>
        <w:t xml:space="preserve">Vuorijärvi, A. 2013. </w:t>
      </w:r>
      <w:r w:rsidRPr="00250921">
        <w:rPr>
          <w:i/>
          <w:lang w:val="fi-FI"/>
        </w:rPr>
        <w:t>Tekstilaji ja yhteisö: Ammattikorkeakoulun opinnäytetyön diskussio tekstinä</w:t>
      </w:r>
      <w:r w:rsidRPr="00250921">
        <w:rPr>
          <w:lang w:val="fi-FI"/>
        </w:rPr>
        <w:t xml:space="preserve">. Helsinki: Helsingin yliopisto. </w:t>
      </w:r>
      <w:hyperlink r:id="rId14">
        <w:r w:rsidRPr="00250921">
          <w:rPr>
            <w:rStyle w:val="InternetLink"/>
            <w:lang w:val="fi-FI"/>
          </w:rPr>
          <w:t>URN:ISBN:978-952-10-8928-2</w:t>
        </w:r>
      </w:hyperlink>
      <w:r w:rsidRPr="00250921">
        <w:rPr>
          <w:lang w:val="fi-FI"/>
        </w:rPr>
        <w:t>.</w:t>
      </w:r>
    </w:p>
    <w:sectPr w:rsidR="006E0EE1">
      <w:footerReference w:type="default" r:id="rId15"/>
      <w:pgSz w:w="12240" w:h="15840"/>
      <w:pgMar w:top="1984" w:right="1701" w:bottom="2264" w:left="1701" w:header="0" w:footer="1701" w:gutter="0"/>
      <w:cols w:space="708"/>
      <w:formProt w:val="0"/>
      <w:docGrid w:linePitch="10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B5495" w16cid:durableId="1E26EB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1C1B1" w14:textId="77777777" w:rsidR="00F2050A" w:rsidRDefault="00F2050A">
      <w:pPr>
        <w:spacing w:after="0"/>
      </w:pPr>
      <w:r>
        <w:separator/>
      </w:r>
    </w:p>
  </w:endnote>
  <w:endnote w:type="continuationSeparator" w:id="0">
    <w:p w14:paraId="7CFBE425" w14:textId="77777777" w:rsidR="00F2050A" w:rsidRDefault="00F205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DejaVu Sans">
    <w:altName w:val="Malgun Gothic"/>
    <w:panose1 w:val="020B06030308040202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A6EA9" w14:textId="57AA7E46" w:rsidR="006E0EE1" w:rsidRDefault="0053618B">
    <w:pPr>
      <w:pStyle w:val="Footer"/>
      <w:jc w:val="center"/>
    </w:pPr>
    <w:r>
      <w:fldChar w:fldCharType="begin"/>
    </w:r>
    <w:r>
      <w:instrText>PAGE</w:instrText>
    </w:r>
    <w:r>
      <w:fldChar w:fldCharType="separate"/>
    </w:r>
    <w:r w:rsidR="00E03A40">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BDB11" w14:textId="77777777" w:rsidR="00F2050A" w:rsidRDefault="00F2050A">
      <w:r>
        <w:separator/>
      </w:r>
    </w:p>
  </w:footnote>
  <w:footnote w:type="continuationSeparator" w:id="0">
    <w:p w14:paraId="62367FAB" w14:textId="77777777" w:rsidR="00F2050A" w:rsidRDefault="00F2050A">
      <w:r>
        <w:continuationSeparator/>
      </w:r>
    </w:p>
  </w:footnote>
  <w:footnote w:id="1">
    <w:p w14:paraId="695E225E" w14:textId="67C97667" w:rsidR="006E0EE1" w:rsidRPr="000674B3" w:rsidRDefault="0053618B">
      <w:pPr>
        <w:pStyle w:val="FootnoteText"/>
        <w:rPr>
          <w:lang w:val="fi-FI"/>
        </w:rPr>
      </w:pPr>
      <w:r>
        <w:rPr>
          <w:lang w:val="fi-FI"/>
        </w:rPr>
        <w:footnoteRef/>
      </w:r>
      <w:r w:rsidR="00FF45D4">
        <w:rPr>
          <w:lang w:val="fi-FI"/>
        </w:rPr>
        <w:t xml:space="preserve"> </w:t>
      </w:r>
      <w:r>
        <w:rPr>
          <w:lang w:val="fi-FI"/>
        </w:rPr>
        <w:t>Aineiston käyttöön on saatu lupa kyseiseltä yliopistolta, ja artikkelin esimerkkivirkkeet on pseudonymisoitu kirjoittajien yksityisyyden suojaamiseksi.</w:t>
      </w:r>
    </w:p>
  </w:footnote>
  <w:footnote w:id="2">
    <w:p w14:paraId="5B597239" w14:textId="5EC07777" w:rsidR="006E0EE1" w:rsidRPr="00965A5A" w:rsidRDefault="0053618B" w:rsidP="000674B3">
      <w:pPr>
        <w:pStyle w:val="FootnoteText"/>
        <w:rPr>
          <w:rStyle w:val="EndnoteCharacters"/>
          <w:lang w:val="fi-FI"/>
        </w:rPr>
      </w:pPr>
      <w:r>
        <w:rPr>
          <w:lang w:val="fi-FI"/>
        </w:rPr>
        <w:footnoteRef/>
      </w:r>
      <w:r w:rsidR="000674B3">
        <w:rPr>
          <w:lang w:val="fi-FI"/>
        </w:rPr>
        <w:t xml:space="preserve"> </w:t>
      </w:r>
      <w:r>
        <w:rPr>
          <w:lang w:val="fi-FI"/>
        </w:rPr>
        <w:t>Perfektitapauksia aineistossa oli vain yksi ja sekin konditionaalissa, joten molemmat suomen liittoaikamuodot yhdistettiin samaan kategoriaan.</w:t>
      </w:r>
    </w:p>
  </w:footnote>
  <w:footnote w:id="3">
    <w:p w14:paraId="117FDB23" w14:textId="18B3F875" w:rsidR="006E0EE1" w:rsidRPr="000674B3" w:rsidRDefault="0053618B">
      <w:pPr>
        <w:pStyle w:val="FootnoteText"/>
        <w:rPr>
          <w:lang w:val="fi-FI"/>
        </w:rPr>
      </w:pPr>
      <w:r>
        <w:rPr>
          <w:lang w:val="fi-FI"/>
        </w:rPr>
        <w:footnoteRef/>
      </w:r>
      <w:r w:rsidR="000674B3">
        <w:rPr>
          <w:lang w:val="fi-FI"/>
        </w:rPr>
        <w:t xml:space="preserve"> </w:t>
      </w:r>
      <w:r>
        <w:rPr>
          <w:lang w:val="fi-FI"/>
        </w:rPr>
        <w:t>Analyysin tuottanut R-koodi nähtävillä GitHub-palvelussa osoitteesta [anonymisoitu].</w:t>
      </w:r>
    </w:p>
  </w:footnote>
  <w:footnote w:id="4">
    <w:p w14:paraId="71068CCD" w14:textId="4EE07C9A" w:rsidR="006E0EE1" w:rsidRPr="000674B3" w:rsidRDefault="0053618B">
      <w:pPr>
        <w:pStyle w:val="FootnoteText"/>
        <w:rPr>
          <w:lang w:val="fi-FI"/>
        </w:rPr>
      </w:pPr>
      <w:r>
        <w:rPr>
          <w:lang w:val="fi-FI"/>
        </w:rPr>
        <w:footnoteRef/>
      </w:r>
      <w:r>
        <w:rPr>
          <w:lang w:val="fi-FI"/>
        </w:rPr>
        <w:tab/>
        <w:t>Päätöksentekopuun tuottaneessa algoritmissa indikaattorin sijainti osoittautui hieman yllättäenkin merkityksettömäksi, samoin kuin morfologinen rakenne.</w:t>
      </w:r>
      <w:r w:rsidR="00A0226C">
        <w:rPr>
          <w:lang w:val="fi-FI"/>
        </w:rPr>
        <w:t xml:space="preserve"> Taulukossa 4 esitetty yksinkertaistettu vaikutusten kuvaus ei myöskään käsittele kontekstuaalista sidettä, jolla kuvion 2 mukaan kuitenkin on jonkin verran merkitystä.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66A0"/>
    <w:multiLevelType w:val="multilevel"/>
    <w:tmpl w:val="8BE43E94"/>
    <w:lvl w:ilvl="0">
      <w:start w:val="1"/>
      <w:numFmt w:val="decimal"/>
      <w:pStyle w:val="Heading1"/>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25BC5723"/>
    <w:multiLevelType w:val="multilevel"/>
    <w:tmpl w:val="304E84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FF268EF"/>
    <w:multiLevelType w:val="multilevel"/>
    <w:tmpl w:val="CD3C1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E1"/>
    <w:rsid w:val="00034429"/>
    <w:rsid w:val="000674B3"/>
    <w:rsid w:val="000A0C54"/>
    <w:rsid w:val="000D11FE"/>
    <w:rsid w:val="00142F74"/>
    <w:rsid w:val="00246B0B"/>
    <w:rsid w:val="00250921"/>
    <w:rsid w:val="0031756A"/>
    <w:rsid w:val="0034488D"/>
    <w:rsid w:val="003704A7"/>
    <w:rsid w:val="0053618B"/>
    <w:rsid w:val="0058600E"/>
    <w:rsid w:val="00590466"/>
    <w:rsid w:val="005E20D4"/>
    <w:rsid w:val="00611968"/>
    <w:rsid w:val="006C58DF"/>
    <w:rsid w:val="006E0EE1"/>
    <w:rsid w:val="00735FE3"/>
    <w:rsid w:val="007A698E"/>
    <w:rsid w:val="007B5075"/>
    <w:rsid w:val="007E3EB1"/>
    <w:rsid w:val="008436DE"/>
    <w:rsid w:val="0086792B"/>
    <w:rsid w:val="00873A6D"/>
    <w:rsid w:val="00881475"/>
    <w:rsid w:val="00965A5A"/>
    <w:rsid w:val="00A0226C"/>
    <w:rsid w:val="00C01F8F"/>
    <w:rsid w:val="00C27348"/>
    <w:rsid w:val="00C7500A"/>
    <w:rsid w:val="00E03A40"/>
    <w:rsid w:val="00E763A2"/>
    <w:rsid w:val="00E85B40"/>
    <w:rsid w:val="00EE2CA3"/>
    <w:rsid w:val="00EF5D9D"/>
    <w:rsid w:val="00F2050A"/>
    <w:rsid w:val="00FB550D"/>
    <w:rsid w:val="00FF45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E11"/>
  <w15:docId w15:val="{6C25D59A-3069-43AB-85DC-309888E1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DejaVu Sans"/>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B3"/>
    <w:pPr>
      <w:spacing w:after="200"/>
    </w:pPr>
  </w:style>
  <w:style w:type="paragraph" w:styleId="Heading1">
    <w:name w:val="heading 1"/>
    <w:basedOn w:val="Normal"/>
    <w:qFormat/>
    <w:pPr>
      <w:keepNext/>
      <w:keepLines/>
      <w:numPr>
        <w:numId w:val="3"/>
      </w:numPr>
      <w:spacing w:after="0"/>
      <w:outlineLvl w:val="0"/>
    </w:pPr>
    <w:rPr>
      <w:rFonts w:ascii="Times New Roman" w:hAnsi="Times New Roman"/>
      <w:bCs/>
      <w:color w:val="000000"/>
      <w:sz w:val="28"/>
      <w:szCs w:val="32"/>
    </w:rPr>
  </w:style>
  <w:style w:type="paragraph" w:styleId="Heading2">
    <w:name w:val="heading 2"/>
    <w:basedOn w:val="Normal"/>
    <w:qFormat/>
    <w:pPr>
      <w:keepNext/>
      <w:keepLines/>
      <w:tabs>
        <w:tab w:val="num" w:pos="283"/>
      </w:tabs>
      <w:spacing w:before="200" w:after="0"/>
      <w:ind w:left="283" w:hanging="283"/>
      <w:outlineLvl w:val="1"/>
    </w:pPr>
    <w:rPr>
      <w:rFonts w:ascii="Times New Roman" w:hAnsi="Times New Roman"/>
      <w:bCs/>
      <w:color w:val="000000"/>
      <w:sz w:val="28"/>
      <w:szCs w:val="32"/>
    </w:rPr>
  </w:style>
  <w:style w:type="paragraph" w:styleId="Heading3">
    <w:name w:val="heading 3"/>
    <w:basedOn w:val="Normal"/>
    <w:qFormat/>
    <w:pPr>
      <w:keepNext/>
      <w:keepLines/>
      <w:spacing w:before="200" w:after="0"/>
      <w:outlineLvl w:val="2"/>
    </w:pPr>
    <w:rPr>
      <w:rFonts w:ascii="Calibri" w:hAnsi="Calibri"/>
      <w:b/>
      <w:bCs/>
      <w:color w:val="4F81BD"/>
      <w:sz w:val="28"/>
      <w:szCs w:val="28"/>
    </w:rPr>
  </w:style>
  <w:style w:type="paragraph" w:styleId="Heading4">
    <w:name w:val="heading 4"/>
    <w:basedOn w:val="Normal"/>
    <w:qFormat/>
    <w:pPr>
      <w:keepNext/>
      <w:keepLines/>
      <w:spacing w:before="200" w:after="0"/>
      <w:outlineLvl w:val="3"/>
    </w:pPr>
    <w:rPr>
      <w:rFonts w:ascii="Calibri" w:hAnsi="Calibri"/>
      <w:b/>
      <w:bCs/>
      <w:color w:val="4F81BD"/>
    </w:rPr>
  </w:style>
  <w:style w:type="paragraph" w:styleId="Heading5">
    <w:name w:val="heading 5"/>
    <w:basedOn w:val="Normal"/>
    <w:qFormat/>
    <w:pPr>
      <w:keepNext/>
      <w:keepLines/>
      <w:spacing w:before="200" w:after="0"/>
      <w:outlineLvl w:val="4"/>
    </w:pPr>
    <w:rPr>
      <w:rFonts w:ascii="Calibri" w:hAnsi="Calibri"/>
      <w:i/>
      <w:iCs/>
      <w:color w:val="4F81BD"/>
    </w:rPr>
  </w:style>
  <w:style w:type="paragraph" w:styleId="Heading6">
    <w:name w:val="heading 6"/>
    <w:basedOn w:val="Normal"/>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uvaotsikkoChar">
    <w:name w:val="Kuvaotsikko Char"/>
    <w:basedOn w:val="DefaultParagraphFont"/>
    <w:qFormat/>
  </w:style>
  <w:style w:type="character" w:customStyle="1" w:styleId="VerbatimChar">
    <w:name w:val="Verbatim Char"/>
    <w:basedOn w:val="KuvaotsikkoChar"/>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rPr>
  </w:style>
  <w:style w:type="character" w:customStyle="1" w:styleId="KeywordTok">
    <w:name w:val="KeywordTok"/>
    <w:basedOn w:val="VerbatimChar"/>
    <w:qFormat/>
    <w:rPr>
      <w:rFonts w:ascii="Consolas" w:hAnsi="Consolas"/>
      <w:color w:val="204A87"/>
      <w:sz w:val="22"/>
      <w:highlight w:val="white"/>
    </w:rPr>
  </w:style>
  <w:style w:type="character" w:customStyle="1" w:styleId="DataTypeTok">
    <w:name w:val="DataTypeTok"/>
    <w:basedOn w:val="VerbatimChar"/>
    <w:qFormat/>
    <w:rPr>
      <w:rFonts w:ascii="Consolas" w:hAnsi="Consolas"/>
      <w:color w:val="204A87"/>
      <w:sz w:val="22"/>
      <w:highlight w:val="white"/>
    </w:rPr>
  </w:style>
  <w:style w:type="character" w:customStyle="1" w:styleId="DecValTok">
    <w:name w:val="DecValTok"/>
    <w:basedOn w:val="VerbatimChar"/>
    <w:qFormat/>
    <w:rPr>
      <w:rFonts w:ascii="Consolas" w:hAnsi="Consolas"/>
      <w:color w:val="0000CF"/>
      <w:sz w:val="22"/>
      <w:highlight w:val="white"/>
    </w:rPr>
  </w:style>
  <w:style w:type="character" w:customStyle="1" w:styleId="BaseNTok">
    <w:name w:val="BaseNTok"/>
    <w:basedOn w:val="VerbatimChar"/>
    <w:qFormat/>
    <w:rPr>
      <w:rFonts w:ascii="Consolas" w:hAnsi="Consolas"/>
      <w:color w:val="0000CF"/>
      <w:sz w:val="22"/>
      <w:highlight w:val="white"/>
    </w:rPr>
  </w:style>
  <w:style w:type="character" w:customStyle="1" w:styleId="FloatTok">
    <w:name w:val="FloatTok"/>
    <w:basedOn w:val="VerbatimChar"/>
    <w:qFormat/>
    <w:rPr>
      <w:rFonts w:ascii="Consolas" w:hAnsi="Consolas"/>
      <w:color w:val="0000CF"/>
      <w:sz w:val="22"/>
      <w:highlight w:val="white"/>
    </w:rPr>
  </w:style>
  <w:style w:type="character" w:customStyle="1" w:styleId="ConstantTok">
    <w:name w:val="ConstantTok"/>
    <w:basedOn w:val="VerbatimChar"/>
    <w:qFormat/>
    <w:rPr>
      <w:rFonts w:ascii="Consolas" w:hAnsi="Consolas"/>
      <w:color w:val="000000"/>
      <w:sz w:val="22"/>
      <w:highlight w:val="white"/>
    </w:rPr>
  </w:style>
  <w:style w:type="character" w:customStyle="1" w:styleId="CharTok">
    <w:name w:val="CharTok"/>
    <w:basedOn w:val="VerbatimChar"/>
    <w:qFormat/>
    <w:rPr>
      <w:rFonts w:ascii="Consolas" w:hAnsi="Consolas"/>
      <w:color w:val="4E9A06"/>
      <w:sz w:val="22"/>
      <w:highlight w:val="white"/>
    </w:rPr>
  </w:style>
  <w:style w:type="character" w:customStyle="1" w:styleId="SpecialCharTok">
    <w:name w:val="SpecialCharTok"/>
    <w:basedOn w:val="VerbatimChar"/>
    <w:qFormat/>
    <w:rPr>
      <w:rFonts w:ascii="Consolas" w:hAnsi="Consolas"/>
      <w:color w:val="000000"/>
      <w:sz w:val="22"/>
      <w:highlight w:val="white"/>
    </w:rPr>
  </w:style>
  <w:style w:type="character" w:customStyle="1" w:styleId="StringTok">
    <w:name w:val="StringTok"/>
    <w:basedOn w:val="VerbatimChar"/>
    <w:qFormat/>
    <w:rPr>
      <w:rFonts w:ascii="Consolas" w:hAnsi="Consolas"/>
      <w:color w:val="4E9A06"/>
      <w:sz w:val="22"/>
      <w:highlight w:val="white"/>
    </w:rPr>
  </w:style>
  <w:style w:type="character" w:customStyle="1" w:styleId="VerbatimStringTok">
    <w:name w:val="VerbatimStringTok"/>
    <w:basedOn w:val="VerbatimChar"/>
    <w:qFormat/>
    <w:rPr>
      <w:rFonts w:ascii="Consolas" w:hAnsi="Consolas"/>
      <w:color w:val="4E9A06"/>
      <w:sz w:val="22"/>
      <w:highlight w:val="white"/>
    </w:rPr>
  </w:style>
  <w:style w:type="character" w:customStyle="1" w:styleId="SpecialStringTok">
    <w:name w:val="SpecialStringTok"/>
    <w:basedOn w:val="VerbatimChar"/>
    <w:qFormat/>
    <w:rPr>
      <w:rFonts w:ascii="Consolas" w:hAnsi="Consolas"/>
      <w:color w:val="4E9A06"/>
      <w:sz w:val="22"/>
      <w:highlight w:val="white"/>
    </w:rPr>
  </w:style>
  <w:style w:type="character" w:customStyle="1" w:styleId="ImportTok">
    <w:name w:val="ImportTok"/>
    <w:basedOn w:val="VerbatimChar"/>
    <w:qFormat/>
    <w:rPr>
      <w:rFonts w:ascii="Consolas" w:hAnsi="Consolas"/>
      <w:sz w:val="22"/>
      <w:highlight w:val="white"/>
    </w:rPr>
  </w:style>
  <w:style w:type="character" w:customStyle="1" w:styleId="CommentTok">
    <w:name w:val="CommentTok"/>
    <w:basedOn w:val="VerbatimChar"/>
    <w:qFormat/>
    <w:rPr>
      <w:rFonts w:ascii="Consolas" w:hAnsi="Consolas"/>
      <w:i/>
      <w:color w:val="8F5902"/>
      <w:sz w:val="22"/>
      <w:highlight w:val="white"/>
    </w:rPr>
  </w:style>
  <w:style w:type="character" w:customStyle="1" w:styleId="DocumentationTok">
    <w:name w:val="DocumentationTok"/>
    <w:basedOn w:val="VerbatimChar"/>
    <w:qFormat/>
    <w:rPr>
      <w:rFonts w:ascii="Consolas" w:hAnsi="Consolas"/>
      <w:i/>
      <w:color w:val="8F5902"/>
      <w:sz w:val="22"/>
      <w:highlight w:val="white"/>
    </w:rPr>
  </w:style>
  <w:style w:type="character" w:customStyle="1" w:styleId="AnnotationTok">
    <w:name w:val="AnnotationTok"/>
    <w:basedOn w:val="VerbatimChar"/>
    <w:qFormat/>
    <w:rPr>
      <w:rFonts w:ascii="Consolas" w:hAnsi="Consolas"/>
      <w:i/>
      <w:color w:val="8F5902"/>
      <w:sz w:val="22"/>
      <w:highlight w:val="white"/>
    </w:rPr>
  </w:style>
  <w:style w:type="character" w:customStyle="1" w:styleId="CommentVarTok">
    <w:name w:val="CommentVarTok"/>
    <w:basedOn w:val="VerbatimChar"/>
    <w:qFormat/>
    <w:rPr>
      <w:rFonts w:ascii="Consolas" w:hAnsi="Consolas"/>
      <w:i/>
      <w:color w:val="8F5902"/>
      <w:sz w:val="22"/>
      <w:highlight w:val="white"/>
    </w:rPr>
  </w:style>
  <w:style w:type="character" w:customStyle="1" w:styleId="OtherTok">
    <w:name w:val="OtherTok"/>
    <w:basedOn w:val="VerbatimChar"/>
    <w:qFormat/>
    <w:rPr>
      <w:rFonts w:ascii="Consolas" w:hAnsi="Consolas"/>
      <w:color w:val="8F5902"/>
      <w:sz w:val="22"/>
      <w:highlight w:val="white"/>
    </w:rPr>
  </w:style>
  <w:style w:type="character" w:customStyle="1" w:styleId="FunctionTok">
    <w:name w:val="FunctionTok"/>
    <w:basedOn w:val="VerbatimChar"/>
    <w:qFormat/>
    <w:rPr>
      <w:rFonts w:ascii="Consolas" w:hAnsi="Consolas"/>
      <w:color w:val="000000"/>
      <w:sz w:val="22"/>
      <w:highlight w:val="white"/>
    </w:rPr>
  </w:style>
  <w:style w:type="character" w:customStyle="1" w:styleId="VariableTok">
    <w:name w:val="VariableTok"/>
    <w:basedOn w:val="VerbatimChar"/>
    <w:qFormat/>
    <w:rPr>
      <w:rFonts w:ascii="Consolas" w:hAnsi="Consolas"/>
      <w:color w:val="000000"/>
      <w:sz w:val="22"/>
      <w:highlight w:val="white"/>
    </w:rPr>
  </w:style>
  <w:style w:type="character" w:customStyle="1" w:styleId="ControlFlowTok">
    <w:name w:val="ControlFlowTok"/>
    <w:basedOn w:val="VerbatimChar"/>
    <w:qFormat/>
    <w:rPr>
      <w:rFonts w:ascii="Consolas" w:hAnsi="Consolas"/>
      <w:color w:val="204A87"/>
      <w:sz w:val="22"/>
      <w:highlight w:val="white"/>
    </w:rPr>
  </w:style>
  <w:style w:type="character" w:customStyle="1" w:styleId="OperatorTok">
    <w:name w:val="OperatorTok"/>
    <w:basedOn w:val="VerbatimChar"/>
    <w:qFormat/>
    <w:rPr>
      <w:rFonts w:ascii="Consolas" w:hAnsi="Consolas"/>
      <w:color w:val="CE5C00"/>
      <w:sz w:val="22"/>
      <w:highlight w:val="white"/>
    </w:rPr>
  </w:style>
  <w:style w:type="character" w:customStyle="1" w:styleId="BuiltInTok">
    <w:name w:val="BuiltInTok"/>
    <w:basedOn w:val="VerbatimChar"/>
    <w:qFormat/>
    <w:rPr>
      <w:rFonts w:ascii="Consolas" w:hAnsi="Consolas"/>
      <w:sz w:val="22"/>
      <w:highlight w:val="white"/>
    </w:rPr>
  </w:style>
  <w:style w:type="character" w:customStyle="1" w:styleId="ExtensionTok">
    <w:name w:val="ExtensionTok"/>
    <w:basedOn w:val="VerbatimChar"/>
    <w:qFormat/>
    <w:rPr>
      <w:rFonts w:ascii="Consolas" w:hAnsi="Consolas"/>
      <w:sz w:val="22"/>
      <w:highlight w:val="white"/>
    </w:rPr>
  </w:style>
  <w:style w:type="character" w:customStyle="1" w:styleId="PreprocessorTok">
    <w:name w:val="PreprocessorTok"/>
    <w:basedOn w:val="VerbatimChar"/>
    <w:qFormat/>
    <w:rPr>
      <w:rFonts w:ascii="Consolas" w:hAnsi="Consolas"/>
      <w:i/>
      <w:color w:val="8F5902"/>
      <w:sz w:val="22"/>
      <w:highlight w:val="white"/>
    </w:rPr>
  </w:style>
  <w:style w:type="character" w:customStyle="1" w:styleId="AttributeTok">
    <w:name w:val="AttributeTok"/>
    <w:basedOn w:val="VerbatimChar"/>
    <w:qFormat/>
    <w:rPr>
      <w:rFonts w:ascii="Consolas" w:hAnsi="Consolas"/>
      <w:color w:val="C4A000"/>
      <w:sz w:val="22"/>
      <w:highlight w:val="white"/>
    </w:rPr>
  </w:style>
  <w:style w:type="character" w:customStyle="1" w:styleId="RegionMarkerTok">
    <w:name w:val="RegionMarkerTok"/>
    <w:basedOn w:val="VerbatimChar"/>
    <w:qFormat/>
    <w:rPr>
      <w:rFonts w:ascii="Consolas" w:hAnsi="Consolas"/>
      <w:sz w:val="22"/>
      <w:highlight w:val="white"/>
    </w:rPr>
  </w:style>
  <w:style w:type="character" w:customStyle="1" w:styleId="InformationTok">
    <w:name w:val="InformationTok"/>
    <w:basedOn w:val="VerbatimChar"/>
    <w:qFormat/>
    <w:rPr>
      <w:rFonts w:ascii="Consolas" w:hAnsi="Consolas"/>
      <w:i/>
      <w:color w:val="8F5902"/>
      <w:sz w:val="22"/>
      <w:highlight w:val="white"/>
    </w:rPr>
  </w:style>
  <w:style w:type="character" w:customStyle="1" w:styleId="WarningTok">
    <w:name w:val="WarningTok"/>
    <w:basedOn w:val="VerbatimChar"/>
    <w:qFormat/>
    <w:rPr>
      <w:rFonts w:ascii="Consolas" w:hAnsi="Consolas"/>
      <w:i/>
      <w:color w:val="8F5902"/>
      <w:sz w:val="22"/>
      <w:highlight w:val="white"/>
    </w:rPr>
  </w:style>
  <w:style w:type="character" w:customStyle="1" w:styleId="AlertTok">
    <w:name w:val="AlertTok"/>
    <w:basedOn w:val="VerbatimChar"/>
    <w:qFormat/>
    <w:rPr>
      <w:rFonts w:ascii="Consolas" w:hAnsi="Consolas"/>
      <w:color w:val="EF2929"/>
      <w:sz w:val="22"/>
      <w:highlight w:val="white"/>
    </w:rPr>
  </w:style>
  <w:style w:type="character" w:customStyle="1" w:styleId="ErrorTok">
    <w:name w:val="ErrorTok"/>
    <w:basedOn w:val="VerbatimChar"/>
    <w:qFormat/>
    <w:rPr>
      <w:rFonts w:ascii="Consolas" w:hAnsi="Consolas"/>
      <w:color w:val="A40000"/>
      <w:sz w:val="22"/>
      <w:highlight w:val="white"/>
    </w:rPr>
  </w:style>
  <w:style w:type="character" w:customStyle="1" w:styleId="NormalTok">
    <w:name w:val="NormalTok"/>
    <w:basedOn w:val="VerbatimChar"/>
    <w:qFormat/>
    <w:rPr>
      <w:rFonts w:ascii="Consolas" w:hAnsi="Consolas"/>
      <w:sz w:val="22"/>
      <w:highlight w:val="white"/>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CommentReference">
    <w:name w:val="annotation reference"/>
    <w:basedOn w:val="DefaultParagraphFont"/>
    <w:qFormat/>
    <w:rPr>
      <w:sz w:val="16"/>
      <w:szCs w:val="16"/>
    </w:rPr>
  </w:style>
  <w:style w:type="character" w:customStyle="1" w:styleId="KommentintekstiChar">
    <w:name w:val="Kommentin teksti Char"/>
    <w:basedOn w:val="DefaultParagraphFont"/>
    <w:qFormat/>
    <w:rPr>
      <w:color w:val="00000A"/>
      <w:szCs w:val="20"/>
    </w:rPr>
  </w:style>
  <w:style w:type="character" w:customStyle="1" w:styleId="KommentinotsikkoChar">
    <w:name w:val="Kommentin otsikko Char"/>
    <w:basedOn w:val="KommentintekstiChar"/>
    <w:qFormat/>
    <w:rPr>
      <w:b/>
      <w:bCs/>
      <w:color w:val="00000A"/>
      <w:szCs w:val="20"/>
    </w:rPr>
  </w:style>
  <w:style w:type="character" w:customStyle="1" w:styleId="SelitetekstiChar">
    <w:name w:val="Seliteteksti Char"/>
    <w:basedOn w:val="DefaultParagraphFont"/>
    <w:qFormat/>
    <w:rPr>
      <w:rFonts w:ascii="Segoe UI" w:hAnsi="Segoe UI" w:cs="Segoe UI"/>
      <w:color w:val="00000A"/>
      <w:sz w:val="18"/>
      <w:szCs w:val="18"/>
    </w:rPr>
  </w:style>
  <w:style w:type="character" w:styleId="FootnoteReference">
    <w:name w:val="footnote reference"/>
    <w:basedOn w:val="DefaultParagraphFont"/>
    <w:qFormat/>
    <w:rPr>
      <w:vertAlign w:val="superscript"/>
    </w:rPr>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735FE3"/>
    <w:pPr>
      <w:spacing w:after="0" w:line="360" w:lineRule="auto"/>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735FE3"/>
  </w:style>
  <w:style w:type="paragraph" w:customStyle="1" w:styleId="Compact">
    <w:name w:val="Compact"/>
    <w:basedOn w:val="BodyText"/>
    <w:qFormat/>
    <w:rPr>
      <w:sz w:val="16"/>
    </w:rPr>
  </w:style>
  <w:style w:type="paragraph" w:styleId="Title">
    <w:name w:val="Title"/>
    <w:basedOn w:val="Normal"/>
    <w:qFormat/>
    <w:pPr>
      <w:keepNext/>
      <w:keepLines/>
      <w:spacing w:after="0"/>
    </w:pPr>
    <w:rPr>
      <w:rFonts w:ascii="Times New Roman" w:hAnsi="Times New Roman"/>
      <w:bCs/>
      <w:color w:val="000000"/>
      <w:sz w:val="28"/>
      <w:szCs w:val="36"/>
    </w:rPr>
  </w:style>
  <w:style w:type="paragraph" w:styleId="Subtitle">
    <w:name w:val="Subtitle"/>
    <w:basedOn w:val="Title"/>
    <w:qFormat/>
    <w:pPr>
      <w:spacing w:before="240" w:after="240"/>
      <w:jc w:val="center"/>
    </w:pPr>
    <w:rPr>
      <w:sz w:val="30"/>
      <w:szCs w:val="30"/>
    </w:rPr>
  </w:style>
  <w:style w:type="paragraph" w:customStyle="1" w:styleId="Author">
    <w:name w:val="Author"/>
    <w:qFormat/>
    <w:pPr>
      <w:keepNext/>
      <w:keepLines/>
    </w:pPr>
    <w:rPr>
      <w:rFonts w:ascii="Times New Roman" w:hAnsi="Times New Roman"/>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pPr>
      <w:spacing w:after="0"/>
    </w:pPr>
    <w:rPr>
      <w:rFonts w:ascii="Times New Roman" w:hAnsi="Times New Roman"/>
    </w:rPr>
  </w:style>
  <w:style w:type="paragraph" w:styleId="BlockText">
    <w:name w:val="Block Text"/>
    <w:basedOn w:val="BodyText"/>
    <w:qFormat/>
    <w:pPr>
      <w:spacing w:before="100" w:after="100"/>
    </w:pPr>
    <w:rPr>
      <w:rFonts w:ascii="Calibri" w:hAnsi="Calibri"/>
      <w:bCs/>
      <w:sz w:val="20"/>
    </w:rPr>
  </w:style>
  <w:style w:type="paragraph" w:styleId="FootnoteText">
    <w:name w:val="footnote text"/>
    <w:basedOn w:val="Normal"/>
    <w:rsid w:val="000674B3"/>
    <w:pPr>
      <w:spacing w:after="0"/>
    </w:pPr>
    <w:rPr>
      <w:rFonts w:ascii="Times New Roman" w:hAnsi="Times New Roman"/>
      <w:sz w:val="16"/>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rFonts w:ascii="Times New Roman" w:hAnsi="Times New Roman"/>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qFormat/>
    <w:pPr>
      <w:spacing w:before="240" w:line="259" w:lineRule="auto"/>
    </w:pPr>
    <w:rPr>
      <w:rFonts w:ascii="Calibri" w:hAnsi="Calibri"/>
      <w:bCs w:val="0"/>
      <w:color w:val="365F91"/>
    </w:rPr>
  </w:style>
  <w:style w:type="paragraph" w:customStyle="1" w:styleId="SourceCode">
    <w:name w:val="Source Code"/>
    <w:basedOn w:val="Normal"/>
    <w:qFormat/>
    <w:pPr>
      <w:shd w:val="clear" w:color="auto" w:fill="F8F8F8"/>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qFormat/>
  </w:style>
  <w:style w:type="paragraph" w:styleId="CommentSubject">
    <w:name w:val="annotation subject"/>
    <w:basedOn w:val="CommentText"/>
    <w:qFormat/>
    <w:rPr>
      <w:b/>
      <w:bCs/>
    </w:rPr>
  </w:style>
  <w:style w:type="paragraph" w:styleId="BalloonText">
    <w:name w:val="Balloon Text"/>
    <w:basedOn w:val="Normal"/>
    <w:qFormat/>
    <w:pPr>
      <w:spacing w:after="0"/>
    </w:pPr>
    <w:rPr>
      <w:rFonts w:ascii="Segoe UI" w:hAnsi="Segoe UI" w:cs="Segoe UI"/>
      <w:sz w:val="18"/>
      <w:szCs w:val="18"/>
    </w:rPr>
  </w:style>
  <w:style w:type="paragraph" w:styleId="Revision">
    <w:name w:val="Revision"/>
    <w:qFormat/>
    <w:rPr>
      <w:color w:val="00000A"/>
      <w:sz w:val="24"/>
      <w:szCs w:val="24"/>
    </w:rPr>
  </w:style>
  <w:style w:type="paragraph" w:styleId="Footer">
    <w:name w:val="footer"/>
    <w:basedOn w:val="Normal"/>
    <w:pPr>
      <w:suppressLineNumbers/>
      <w:tabs>
        <w:tab w:val="center" w:pos="4419"/>
        <w:tab w:val="right" w:pos="8838"/>
      </w:tabs>
    </w:pPr>
  </w:style>
  <w:style w:type="numbering" w:customStyle="1" w:styleId="List1">
    <w:name w:val="List 1"/>
    <w:qFormat/>
  </w:style>
  <w:style w:type="numbering" w:customStyle="1" w:styleId="Numbering1">
    <w:name w:val="Numbering 1"/>
    <w:qFormat/>
  </w:style>
  <w:style w:type="numbering" w:customStyle="1" w:styleId="Numbering2">
    <w:name w:val="Numbering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eta-net.eu/whitepapers/volumes/finnish"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urn:ISBN:978-952-10-816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urn:ISBN:978-951-51-0264-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urn:ISBN:978-952-10-9427-9" TargetMode="External"/><Relationship Id="rId4" Type="http://schemas.openxmlformats.org/officeDocument/2006/relationships/webSettings" Target="webSettings.xml"/><Relationship Id="rId9" Type="http://schemas.openxmlformats.org/officeDocument/2006/relationships/hyperlink" Target="http://revistas.ucm.es/index.php/EIUC/article/view/EIUC0101110103A" TargetMode="External"/><Relationship Id="rId14" Type="http://schemas.openxmlformats.org/officeDocument/2006/relationships/hyperlink" Target="urn:ISBN:978-952-10-89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3850</Words>
  <Characters>31189</Characters>
  <Application>Microsoft Office Word</Application>
  <DocSecurity>0</DocSecurity>
  <Lines>259</Lines>
  <Paragraphs>69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Pari sanaa asumisesta – miten yliopisto-opiskelijoiden kirjoittamissa vaihtoraporteissa asetetaan tekstikappaleen topiikki?</vt:lpstr>
      <vt:lpstr>Pari sanaa asumisesta – miten yliopisto-opiskelijoiden kirjoittamissa vaihtoraporteissa asetetaan tekstikappaleen topiikki?</vt:lpstr>
    </vt:vector>
  </TitlesOfParts>
  <Company>Tampereen yliopisto - University of Tampere</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subject/>
  <dc:creator>anonymous</dc:creator>
  <dc:description/>
  <cp:lastModifiedBy>Juho Härme</cp:lastModifiedBy>
  <cp:revision>22</cp:revision>
  <dcterms:created xsi:type="dcterms:W3CDTF">2018-02-05T17:42:00Z</dcterms:created>
  <dcterms:modified xsi:type="dcterms:W3CDTF">2018-02-09T07:42:00Z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